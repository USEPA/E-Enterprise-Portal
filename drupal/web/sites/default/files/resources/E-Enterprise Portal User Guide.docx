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20966419" w:displacedByCustomXml="next"/>
    <w:sdt>
      <w:sdtPr>
        <w:id w:val="633996484"/>
        <w:docPartObj>
          <w:docPartGallery w:val="Cover Pages"/>
          <w:docPartUnique/>
        </w:docPartObj>
      </w:sdtPr>
      <w:sdtEndPr>
        <w:rPr>
          <w:color w:val="1F4D78" w:themeColor="accent1" w:themeShade="7F"/>
          <w:sz w:val="24"/>
          <w:szCs w:val="24"/>
        </w:rPr>
      </w:sdtEndPr>
      <w:sdtContent>
        <w:p w14:paraId="1773E7A1" w14:textId="1DDB217B" w:rsidR="00567494" w:rsidRDefault="00FE0BDD">
          <w:r>
            <w:rPr>
              <w:noProof/>
            </w:rPr>
            <w:drawing>
              <wp:inline distT="0" distB="0" distL="0" distR="0" wp14:anchorId="14455238" wp14:editId="426FE0EC">
                <wp:extent cx="13716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304800"/>
                        </a:xfrm>
                        <a:prstGeom prst="rect">
                          <a:avLst/>
                        </a:prstGeom>
                        <a:noFill/>
                      </pic:spPr>
                    </pic:pic>
                  </a:graphicData>
                </a:graphic>
              </wp:inline>
            </w:drawing>
          </w:r>
        </w:p>
        <w:tbl>
          <w:tblPr>
            <w:tblpPr w:leftFromText="187" w:rightFromText="187" w:horzAnchor="margin" w:tblpXSpec="center" w:tblpY="2881"/>
            <w:tblW w:w="4181" w:type="pct"/>
            <w:tblBorders>
              <w:left w:val="single" w:sz="12" w:space="0" w:color="5B9BD5" w:themeColor="accent1"/>
            </w:tblBorders>
            <w:tblCellMar>
              <w:left w:w="144" w:type="dxa"/>
              <w:right w:w="115" w:type="dxa"/>
            </w:tblCellMar>
            <w:tblLook w:val="04A0" w:firstRow="1" w:lastRow="0" w:firstColumn="1" w:lastColumn="0" w:noHBand="0" w:noVBand="1"/>
          </w:tblPr>
          <w:tblGrid>
            <w:gridCol w:w="7814"/>
          </w:tblGrid>
          <w:tr w:rsidR="00567494" w14:paraId="469D56CE" w14:textId="77777777" w:rsidTr="001A3AC1">
            <w:sdt>
              <w:sdtPr>
                <w:rPr>
                  <w:color w:val="2E74B5" w:themeColor="accent1" w:themeShade="BF"/>
                  <w:sz w:val="24"/>
                  <w:szCs w:val="24"/>
                </w:rPr>
                <w:alias w:val="Company"/>
                <w:id w:val="13406915"/>
                <w:placeholder>
                  <w:docPart w:val="15AC67FE099B418EA25013568647738D"/>
                </w:placeholder>
                <w:dataBinding w:prefixMappings="xmlns:ns0='http://schemas.openxmlformats.org/officeDocument/2006/extended-properties'" w:xpath="/ns0:Properties[1]/ns0:Company[1]" w:storeItemID="{6668398D-A668-4E3E-A5EB-62B293D839F1}"/>
                <w:text/>
              </w:sdtPr>
              <w:sdtEndPr/>
              <w:sdtContent>
                <w:tc>
                  <w:tcPr>
                    <w:tcW w:w="7815" w:type="dxa"/>
                    <w:tcMar>
                      <w:top w:w="216" w:type="dxa"/>
                      <w:left w:w="115" w:type="dxa"/>
                      <w:bottom w:w="216" w:type="dxa"/>
                      <w:right w:w="115" w:type="dxa"/>
                    </w:tcMar>
                  </w:tcPr>
                  <w:p w14:paraId="5489D42B" w14:textId="5A4A0A83" w:rsidR="00567494" w:rsidRDefault="00567494">
                    <w:pPr>
                      <w:pStyle w:val="NoSpacing"/>
                      <w:rPr>
                        <w:color w:val="2E74B5" w:themeColor="accent1" w:themeShade="BF"/>
                        <w:sz w:val="24"/>
                      </w:rPr>
                    </w:pPr>
                    <w:r>
                      <w:rPr>
                        <w:color w:val="2E74B5" w:themeColor="accent1" w:themeShade="BF"/>
                        <w:sz w:val="24"/>
                        <w:szCs w:val="24"/>
                      </w:rPr>
                      <w:t>E-Enterprise Portal</w:t>
                    </w:r>
                  </w:p>
                </w:tc>
              </w:sdtContent>
            </w:sdt>
          </w:tr>
          <w:tr w:rsidR="00567494" w14:paraId="390097CF" w14:textId="77777777" w:rsidTr="001A3AC1">
            <w:tc>
              <w:tcPr>
                <w:tcW w:w="7815" w:type="dxa"/>
              </w:tcPr>
              <w:sdt>
                <w:sdtPr>
                  <w:rPr>
                    <w:rFonts w:asciiTheme="majorHAnsi" w:eastAsiaTheme="majorEastAsia" w:hAnsiTheme="majorHAnsi" w:cstheme="majorBidi"/>
                    <w:color w:val="5B9BD5" w:themeColor="accent1"/>
                    <w:sz w:val="88"/>
                    <w:szCs w:val="88"/>
                  </w:rPr>
                  <w:alias w:val="Title"/>
                  <w:id w:val="13406919"/>
                  <w:placeholder>
                    <w:docPart w:val="D80313A0859B45D7A43DF014945A7749"/>
                  </w:placeholder>
                  <w:dataBinding w:prefixMappings="xmlns:ns0='http://schemas.openxmlformats.org/package/2006/metadata/core-properties' xmlns:ns1='http://purl.org/dc/elements/1.1/'" w:xpath="/ns0:coreProperties[1]/ns1:title[1]" w:storeItemID="{6C3C8BC8-F283-45AE-878A-BAB7291924A1}"/>
                  <w:text/>
                </w:sdtPr>
                <w:sdtEndPr/>
                <w:sdtContent>
                  <w:p w14:paraId="1D17E6DE" w14:textId="0BBEB0D3" w:rsidR="00567494" w:rsidRDefault="00567494">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User Guide for </w:t>
                    </w:r>
                    <w:r w:rsidR="001A3AC1">
                      <w:rPr>
                        <w:rFonts w:asciiTheme="majorHAnsi" w:eastAsiaTheme="majorEastAsia" w:hAnsiTheme="majorHAnsi" w:cstheme="majorBidi"/>
                        <w:color w:val="5B9BD5" w:themeColor="accent1"/>
                        <w:sz w:val="88"/>
                        <w:szCs w:val="88"/>
                      </w:rPr>
                      <w:t xml:space="preserve">        </w:t>
                    </w:r>
                    <w:r>
                      <w:rPr>
                        <w:rFonts w:asciiTheme="majorHAnsi" w:eastAsiaTheme="majorEastAsia" w:hAnsiTheme="majorHAnsi" w:cstheme="majorBidi"/>
                        <w:color w:val="5B9BD5" w:themeColor="accent1"/>
                        <w:sz w:val="88"/>
                        <w:szCs w:val="88"/>
                      </w:rPr>
                      <w:t>E-Enterprise Partners</w:t>
                    </w:r>
                  </w:p>
                </w:sdtContent>
              </w:sdt>
            </w:tc>
          </w:tr>
          <w:tr w:rsidR="00567494" w14:paraId="550D1A32" w14:textId="77777777" w:rsidTr="001A3AC1">
            <w:tc>
              <w:tcPr>
                <w:tcW w:w="7815" w:type="dxa"/>
                <w:tcMar>
                  <w:top w:w="216" w:type="dxa"/>
                  <w:left w:w="115" w:type="dxa"/>
                  <w:bottom w:w="216" w:type="dxa"/>
                  <w:right w:w="115" w:type="dxa"/>
                </w:tcMar>
              </w:tcPr>
              <w:p w14:paraId="66CCACC6" w14:textId="2774D82A" w:rsidR="00567494" w:rsidRDefault="00567494" w:rsidP="009D6248">
                <w:pPr>
                  <w:pStyle w:val="NoSpacing"/>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567494" w14:paraId="4F9E25B1" w14:textId="77777777">
            <w:tc>
              <w:tcPr>
                <w:tcW w:w="7221" w:type="dxa"/>
                <w:tcMar>
                  <w:top w:w="216" w:type="dxa"/>
                  <w:left w:w="115" w:type="dxa"/>
                  <w:bottom w:w="216" w:type="dxa"/>
                  <w:right w:w="115" w:type="dxa"/>
                </w:tcMar>
              </w:tcPr>
              <w:p w14:paraId="4FFF39E8" w14:textId="28F0C2F7" w:rsidR="00567494" w:rsidRDefault="00153E6E">
                <w:pPr>
                  <w:pStyle w:val="NoSpacing"/>
                  <w:rPr>
                    <w:color w:val="5B9BD5" w:themeColor="accent1"/>
                    <w:sz w:val="28"/>
                    <w:szCs w:val="28"/>
                  </w:rPr>
                </w:pPr>
                <w:r>
                  <w:rPr>
                    <w:color w:val="5B9BD5" w:themeColor="accent1"/>
                    <w:sz w:val="28"/>
                    <w:szCs w:val="28"/>
                  </w:rPr>
                  <w:t>September 28</w:t>
                </w:r>
                <w:r w:rsidR="00FE0BDD">
                  <w:rPr>
                    <w:color w:val="5B9BD5" w:themeColor="accent1"/>
                    <w:sz w:val="28"/>
                    <w:szCs w:val="28"/>
                  </w:rPr>
                  <w:t xml:space="preserve">, </w:t>
                </w:r>
                <w:r w:rsidR="00567494">
                  <w:rPr>
                    <w:color w:val="5B9BD5" w:themeColor="accent1"/>
                    <w:sz w:val="28"/>
                    <w:szCs w:val="28"/>
                  </w:rPr>
                  <w:t>2018</w:t>
                </w:r>
              </w:p>
              <w:p w14:paraId="0D5D4EA1" w14:textId="77777777" w:rsidR="00567494" w:rsidRDefault="00567494">
                <w:pPr>
                  <w:pStyle w:val="NoSpacing"/>
                  <w:rPr>
                    <w:color w:val="5B9BD5" w:themeColor="accent1"/>
                  </w:rPr>
                </w:pPr>
              </w:p>
            </w:tc>
          </w:tr>
        </w:tbl>
        <w:p w14:paraId="26DD8B2A" w14:textId="359C03A3" w:rsidR="00567494" w:rsidRPr="00567494" w:rsidRDefault="00567494" w:rsidP="00567494">
          <w:pPr>
            <w:rPr>
              <w:rFonts w:asciiTheme="majorHAnsi" w:eastAsiaTheme="majorEastAsia" w:hAnsiTheme="majorHAnsi" w:cstheme="majorBidi"/>
              <w:color w:val="1F4D78" w:themeColor="accent1" w:themeShade="7F"/>
              <w:sz w:val="24"/>
              <w:szCs w:val="24"/>
            </w:rPr>
          </w:pPr>
          <w:r>
            <w:rPr>
              <w:color w:val="1F4D78" w:themeColor="accent1" w:themeShade="7F"/>
              <w:sz w:val="24"/>
              <w:szCs w:val="24"/>
            </w:rPr>
            <w:lastRenderedPageBreak/>
            <w:br w:type="page"/>
          </w:r>
        </w:p>
      </w:sdtContent>
    </w:sdt>
    <w:bookmarkEnd w:id="0" w:displacedByCustomXml="prev"/>
    <w:sdt>
      <w:sdtPr>
        <w:rPr>
          <w:rFonts w:asciiTheme="minorHAnsi" w:eastAsiaTheme="minorHAnsi" w:hAnsiTheme="minorHAnsi" w:cstheme="minorBidi"/>
          <w:color w:val="auto"/>
          <w:sz w:val="22"/>
          <w:szCs w:val="22"/>
        </w:rPr>
        <w:id w:val="-777263839"/>
        <w:docPartObj>
          <w:docPartGallery w:val="Table of Contents"/>
          <w:docPartUnique/>
        </w:docPartObj>
      </w:sdtPr>
      <w:sdtEndPr>
        <w:rPr>
          <w:b/>
          <w:bCs/>
          <w:noProof/>
        </w:rPr>
      </w:sdtEndPr>
      <w:sdtContent>
        <w:p w14:paraId="7DE3716B" w14:textId="77777777" w:rsidR="005957AE" w:rsidRDefault="00567494" w:rsidP="00567494">
          <w:pPr>
            <w:pStyle w:val="TOCHeading"/>
            <w:rPr>
              <w:noProof/>
            </w:rPr>
          </w:pPr>
          <w:r w:rsidRPr="00567494">
            <w:rPr>
              <w:sz w:val="28"/>
              <w:szCs w:val="28"/>
            </w:rPr>
            <w:t>Table of Contents</w:t>
          </w:r>
          <w:r>
            <w:rPr>
              <w:b/>
              <w:bCs/>
              <w:noProof/>
            </w:rPr>
            <w:fldChar w:fldCharType="begin"/>
          </w:r>
          <w:r>
            <w:rPr>
              <w:b/>
              <w:bCs/>
              <w:noProof/>
            </w:rPr>
            <w:instrText xml:space="preserve"> TOC \o "1-3" \h \z \u </w:instrText>
          </w:r>
          <w:r>
            <w:rPr>
              <w:b/>
              <w:bCs/>
              <w:noProof/>
            </w:rPr>
            <w:fldChar w:fldCharType="separate"/>
          </w:r>
        </w:p>
        <w:p w14:paraId="1983175A" w14:textId="13E994D1" w:rsidR="005957AE" w:rsidRDefault="00C7293F">
          <w:pPr>
            <w:pStyle w:val="TOC1"/>
            <w:tabs>
              <w:tab w:val="right" w:leader="dot" w:pos="9350"/>
            </w:tabs>
            <w:rPr>
              <w:rFonts w:eastAsiaTheme="minorEastAsia"/>
              <w:noProof/>
            </w:rPr>
          </w:pPr>
          <w:hyperlink w:anchor="_Toc525915842" w:history="1">
            <w:r w:rsidR="005957AE" w:rsidRPr="007A230D">
              <w:rPr>
                <w:rStyle w:val="Hyperlink"/>
                <w:noProof/>
              </w:rPr>
              <w:t>Access and Location Basics</w:t>
            </w:r>
            <w:r w:rsidR="005957AE">
              <w:rPr>
                <w:noProof/>
                <w:webHidden/>
              </w:rPr>
              <w:tab/>
            </w:r>
            <w:r w:rsidR="005957AE">
              <w:rPr>
                <w:noProof/>
                <w:webHidden/>
              </w:rPr>
              <w:fldChar w:fldCharType="begin"/>
            </w:r>
            <w:r w:rsidR="005957AE">
              <w:rPr>
                <w:noProof/>
                <w:webHidden/>
              </w:rPr>
              <w:instrText xml:space="preserve"> PAGEREF _Toc525915842 \h </w:instrText>
            </w:r>
            <w:r w:rsidR="005957AE">
              <w:rPr>
                <w:noProof/>
                <w:webHidden/>
              </w:rPr>
            </w:r>
            <w:r w:rsidR="005957AE">
              <w:rPr>
                <w:noProof/>
                <w:webHidden/>
              </w:rPr>
              <w:fldChar w:fldCharType="separate"/>
            </w:r>
            <w:r w:rsidR="005957AE">
              <w:rPr>
                <w:noProof/>
                <w:webHidden/>
              </w:rPr>
              <w:t>2</w:t>
            </w:r>
            <w:r w:rsidR="005957AE">
              <w:rPr>
                <w:noProof/>
                <w:webHidden/>
              </w:rPr>
              <w:fldChar w:fldCharType="end"/>
            </w:r>
          </w:hyperlink>
        </w:p>
        <w:p w14:paraId="55238660" w14:textId="1AB466BA" w:rsidR="005957AE" w:rsidRDefault="00C7293F">
          <w:pPr>
            <w:pStyle w:val="TOC3"/>
            <w:tabs>
              <w:tab w:val="right" w:leader="dot" w:pos="9350"/>
            </w:tabs>
            <w:rPr>
              <w:rFonts w:eastAsiaTheme="minorEastAsia"/>
              <w:noProof/>
            </w:rPr>
          </w:pPr>
          <w:hyperlink w:anchor="_Toc525915843" w:history="1">
            <w:r w:rsidR="005957AE" w:rsidRPr="007A230D">
              <w:rPr>
                <w:rStyle w:val="Hyperlink"/>
                <w:noProof/>
              </w:rPr>
              <w:t>Accessing the E-Enterprise Portal</w:t>
            </w:r>
            <w:r w:rsidR="005957AE">
              <w:rPr>
                <w:noProof/>
                <w:webHidden/>
              </w:rPr>
              <w:tab/>
            </w:r>
            <w:r w:rsidR="005957AE">
              <w:rPr>
                <w:noProof/>
                <w:webHidden/>
              </w:rPr>
              <w:fldChar w:fldCharType="begin"/>
            </w:r>
            <w:r w:rsidR="005957AE">
              <w:rPr>
                <w:noProof/>
                <w:webHidden/>
              </w:rPr>
              <w:instrText xml:space="preserve"> PAGEREF _Toc525915843 \h </w:instrText>
            </w:r>
            <w:r w:rsidR="005957AE">
              <w:rPr>
                <w:noProof/>
                <w:webHidden/>
              </w:rPr>
            </w:r>
            <w:r w:rsidR="005957AE">
              <w:rPr>
                <w:noProof/>
                <w:webHidden/>
              </w:rPr>
              <w:fldChar w:fldCharType="separate"/>
            </w:r>
            <w:r w:rsidR="005957AE">
              <w:rPr>
                <w:noProof/>
                <w:webHidden/>
              </w:rPr>
              <w:t>2</w:t>
            </w:r>
            <w:r w:rsidR="005957AE">
              <w:rPr>
                <w:noProof/>
                <w:webHidden/>
              </w:rPr>
              <w:fldChar w:fldCharType="end"/>
            </w:r>
          </w:hyperlink>
        </w:p>
        <w:p w14:paraId="4EE6F0EF" w14:textId="039454B5" w:rsidR="005957AE" w:rsidRDefault="00C7293F">
          <w:pPr>
            <w:pStyle w:val="TOC3"/>
            <w:tabs>
              <w:tab w:val="right" w:leader="dot" w:pos="9350"/>
            </w:tabs>
            <w:rPr>
              <w:rFonts w:eastAsiaTheme="minorEastAsia"/>
              <w:noProof/>
            </w:rPr>
          </w:pPr>
          <w:hyperlink w:anchor="_Toc525915844" w:history="1">
            <w:r w:rsidR="005957AE" w:rsidRPr="007A230D">
              <w:rPr>
                <w:rStyle w:val="Hyperlink"/>
                <w:noProof/>
              </w:rPr>
              <w:t>Credentials needed to access the E-Enterprise Portal</w:t>
            </w:r>
            <w:r w:rsidR="005957AE">
              <w:rPr>
                <w:noProof/>
                <w:webHidden/>
              </w:rPr>
              <w:tab/>
            </w:r>
            <w:r w:rsidR="005957AE">
              <w:rPr>
                <w:noProof/>
                <w:webHidden/>
              </w:rPr>
              <w:fldChar w:fldCharType="begin"/>
            </w:r>
            <w:r w:rsidR="005957AE">
              <w:rPr>
                <w:noProof/>
                <w:webHidden/>
              </w:rPr>
              <w:instrText xml:space="preserve"> PAGEREF _Toc525915844 \h </w:instrText>
            </w:r>
            <w:r w:rsidR="005957AE">
              <w:rPr>
                <w:noProof/>
                <w:webHidden/>
              </w:rPr>
            </w:r>
            <w:r w:rsidR="005957AE">
              <w:rPr>
                <w:noProof/>
                <w:webHidden/>
              </w:rPr>
              <w:fldChar w:fldCharType="separate"/>
            </w:r>
            <w:r w:rsidR="005957AE">
              <w:rPr>
                <w:noProof/>
                <w:webHidden/>
              </w:rPr>
              <w:t>2</w:t>
            </w:r>
            <w:r w:rsidR="005957AE">
              <w:rPr>
                <w:noProof/>
                <w:webHidden/>
              </w:rPr>
              <w:fldChar w:fldCharType="end"/>
            </w:r>
          </w:hyperlink>
        </w:p>
        <w:p w14:paraId="0CB5D56C" w14:textId="191D6437" w:rsidR="005957AE" w:rsidRDefault="00C7293F">
          <w:pPr>
            <w:pStyle w:val="TOC3"/>
            <w:tabs>
              <w:tab w:val="right" w:leader="dot" w:pos="9350"/>
            </w:tabs>
            <w:rPr>
              <w:rFonts w:eastAsiaTheme="minorEastAsia"/>
              <w:noProof/>
            </w:rPr>
          </w:pPr>
          <w:hyperlink w:anchor="_Toc525915845" w:history="1">
            <w:r w:rsidR="005957AE" w:rsidRPr="007A230D">
              <w:rPr>
                <w:rStyle w:val="Hyperlink"/>
                <w:noProof/>
              </w:rPr>
              <w:t>Accessing the E-Enterprise Portal without the credentials listed above</w:t>
            </w:r>
            <w:r w:rsidR="005957AE">
              <w:rPr>
                <w:noProof/>
                <w:webHidden/>
              </w:rPr>
              <w:tab/>
            </w:r>
            <w:r w:rsidR="005957AE">
              <w:rPr>
                <w:noProof/>
                <w:webHidden/>
              </w:rPr>
              <w:fldChar w:fldCharType="begin"/>
            </w:r>
            <w:r w:rsidR="005957AE">
              <w:rPr>
                <w:noProof/>
                <w:webHidden/>
              </w:rPr>
              <w:instrText xml:space="preserve"> PAGEREF _Toc525915845 \h </w:instrText>
            </w:r>
            <w:r w:rsidR="005957AE">
              <w:rPr>
                <w:noProof/>
                <w:webHidden/>
              </w:rPr>
            </w:r>
            <w:r w:rsidR="005957AE">
              <w:rPr>
                <w:noProof/>
                <w:webHidden/>
              </w:rPr>
              <w:fldChar w:fldCharType="separate"/>
            </w:r>
            <w:r w:rsidR="005957AE">
              <w:rPr>
                <w:noProof/>
                <w:webHidden/>
              </w:rPr>
              <w:t>2</w:t>
            </w:r>
            <w:r w:rsidR="005957AE">
              <w:rPr>
                <w:noProof/>
                <w:webHidden/>
              </w:rPr>
              <w:fldChar w:fldCharType="end"/>
            </w:r>
          </w:hyperlink>
        </w:p>
        <w:p w14:paraId="36C9467C" w14:textId="1C64AD84" w:rsidR="005957AE" w:rsidRDefault="00C7293F">
          <w:pPr>
            <w:pStyle w:val="TOC3"/>
            <w:tabs>
              <w:tab w:val="right" w:leader="dot" w:pos="9350"/>
            </w:tabs>
            <w:rPr>
              <w:rFonts w:eastAsiaTheme="minorEastAsia"/>
              <w:noProof/>
            </w:rPr>
          </w:pPr>
          <w:hyperlink w:anchor="_Toc525915846" w:history="1">
            <w:r w:rsidR="005957AE" w:rsidRPr="007A230D">
              <w:rPr>
                <w:rStyle w:val="Hyperlink"/>
                <w:noProof/>
              </w:rPr>
              <w:t>E-Enterprise Portal location</w:t>
            </w:r>
            <w:r w:rsidR="005957AE">
              <w:rPr>
                <w:noProof/>
                <w:webHidden/>
              </w:rPr>
              <w:tab/>
            </w:r>
            <w:r w:rsidR="005957AE">
              <w:rPr>
                <w:noProof/>
                <w:webHidden/>
              </w:rPr>
              <w:fldChar w:fldCharType="begin"/>
            </w:r>
            <w:r w:rsidR="005957AE">
              <w:rPr>
                <w:noProof/>
                <w:webHidden/>
              </w:rPr>
              <w:instrText xml:space="preserve"> PAGEREF _Toc525915846 \h </w:instrText>
            </w:r>
            <w:r w:rsidR="005957AE">
              <w:rPr>
                <w:noProof/>
                <w:webHidden/>
              </w:rPr>
            </w:r>
            <w:r w:rsidR="005957AE">
              <w:rPr>
                <w:noProof/>
                <w:webHidden/>
              </w:rPr>
              <w:fldChar w:fldCharType="separate"/>
            </w:r>
            <w:r w:rsidR="005957AE">
              <w:rPr>
                <w:noProof/>
                <w:webHidden/>
              </w:rPr>
              <w:t>2</w:t>
            </w:r>
            <w:r w:rsidR="005957AE">
              <w:rPr>
                <w:noProof/>
                <w:webHidden/>
              </w:rPr>
              <w:fldChar w:fldCharType="end"/>
            </w:r>
          </w:hyperlink>
        </w:p>
        <w:p w14:paraId="62A1CA01" w14:textId="5443C198" w:rsidR="005957AE" w:rsidRDefault="00C7293F">
          <w:pPr>
            <w:pStyle w:val="TOC3"/>
            <w:tabs>
              <w:tab w:val="right" w:leader="dot" w:pos="9350"/>
            </w:tabs>
            <w:rPr>
              <w:rFonts w:eastAsiaTheme="minorEastAsia"/>
              <w:noProof/>
            </w:rPr>
          </w:pPr>
          <w:hyperlink w:anchor="_Toc525915847" w:history="1">
            <w:r w:rsidR="005957AE" w:rsidRPr="007A230D">
              <w:rPr>
                <w:rStyle w:val="Hyperlink"/>
                <w:noProof/>
              </w:rPr>
              <w:t>Accessing the test and development environments</w:t>
            </w:r>
            <w:r w:rsidR="005957AE">
              <w:rPr>
                <w:noProof/>
                <w:webHidden/>
              </w:rPr>
              <w:tab/>
            </w:r>
            <w:r w:rsidR="005957AE">
              <w:rPr>
                <w:noProof/>
                <w:webHidden/>
              </w:rPr>
              <w:fldChar w:fldCharType="begin"/>
            </w:r>
            <w:r w:rsidR="005957AE">
              <w:rPr>
                <w:noProof/>
                <w:webHidden/>
              </w:rPr>
              <w:instrText xml:space="preserve"> PAGEREF _Toc525915847 \h </w:instrText>
            </w:r>
            <w:r w:rsidR="005957AE">
              <w:rPr>
                <w:noProof/>
                <w:webHidden/>
              </w:rPr>
            </w:r>
            <w:r w:rsidR="005957AE">
              <w:rPr>
                <w:noProof/>
                <w:webHidden/>
              </w:rPr>
              <w:fldChar w:fldCharType="separate"/>
            </w:r>
            <w:r w:rsidR="005957AE">
              <w:rPr>
                <w:noProof/>
                <w:webHidden/>
              </w:rPr>
              <w:t>2</w:t>
            </w:r>
            <w:r w:rsidR="005957AE">
              <w:rPr>
                <w:noProof/>
                <w:webHidden/>
              </w:rPr>
              <w:fldChar w:fldCharType="end"/>
            </w:r>
          </w:hyperlink>
        </w:p>
        <w:p w14:paraId="73CF62B9" w14:textId="2C846AC8" w:rsidR="005957AE" w:rsidRDefault="00C7293F">
          <w:pPr>
            <w:pStyle w:val="TOC1"/>
            <w:tabs>
              <w:tab w:val="right" w:leader="dot" w:pos="9350"/>
            </w:tabs>
            <w:rPr>
              <w:rFonts w:eastAsiaTheme="minorEastAsia"/>
              <w:noProof/>
            </w:rPr>
          </w:pPr>
          <w:hyperlink w:anchor="_Toc525915848" w:history="1">
            <w:r w:rsidR="005957AE" w:rsidRPr="007A230D">
              <w:rPr>
                <w:rStyle w:val="Hyperlink"/>
                <w:noProof/>
              </w:rPr>
              <w:t>E-Enterprise Portal Capabilities</w:t>
            </w:r>
            <w:r w:rsidR="005957AE">
              <w:rPr>
                <w:noProof/>
                <w:webHidden/>
              </w:rPr>
              <w:tab/>
            </w:r>
            <w:r w:rsidR="005957AE">
              <w:rPr>
                <w:noProof/>
                <w:webHidden/>
              </w:rPr>
              <w:fldChar w:fldCharType="begin"/>
            </w:r>
            <w:r w:rsidR="005957AE">
              <w:rPr>
                <w:noProof/>
                <w:webHidden/>
              </w:rPr>
              <w:instrText xml:space="preserve"> PAGEREF _Toc525915848 \h </w:instrText>
            </w:r>
            <w:r w:rsidR="005957AE">
              <w:rPr>
                <w:noProof/>
                <w:webHidden/>
              </w:rPr>
            </w:r>
            <w:r w:rsidR="005957AE">
              <w:rPr>
                <w:noProof/>
                <w:webHidden/>
              </w:rPr>
              <w:fldChar w:fldCharType="separate"/>
            </w:r>
            <w:r w:rsidR="005957AE">
              <w:rPr>
                <w:noProof/>
                <w:webHidden/>
              </w:rPr>
              <w:t>2</w:t>
            </w:r>
            <w:r w:rsidR="005957AE">
              <w:rPr>
                <w:noProof/>
                <w:webHidden/>
              </w:rPr>
              <w:fldChar w:fldCharType="end"/>
            </w:r>
          </w:hyperlink>
        </w:p>
        <w:p w14:paraId="760B55A7" w14:textId="10D8B7E5" w:rsidR="005957AE" w:rsidRDefault="00C7293F">
          <w:pPr>
            <w:pStyle w:val="TOC3"/>
            <w:tabs>
              <w:tab w:val="right" w:leader="dot" w:pos="9350"/>
            </w:tabs>
            <w:rPr>
              <w:rFonts w:eastAsiaTheme="minorEastAsia"/>
              <w:noProof/>
            </w:rPr>
          </w:pPr>
          <w:hyperlink w:anchor="_Toc525915849" w:history="1">
            <w:r w:rsidR="005957AE" w:rsidRPr="007A230D">
              <w:rPr>
                <w:rStyle w:val="Hyperlink"/>
                <w:noProof/>
              </w:rPr>
              <w:t>Types of services and tools the E-Enterprise Portal will provide</w:t>
            </w:r>
            <w:r w:rsidR="005957AE">
              <w:rPr>
                <w:noProof/>
                <w:webHidden/>
              </w:rPr>
              <w:tab/>
            </w:r>
            <w:r w:rsidR="005957AE">
              <w:rPr>
                <w:noProof/>
                <w:webHidden/>
              </w:rPr>
              <w:fldChar w:fldCharType="begin"/>
            </w:r>
            <w:r w:rsidR="005957AE">
              <w:rPr>
                <w:noProof/>
                <w:webHidden/>
              </w:rPr>
              <w:instrText xml:space="preserve"> PAGEREF _Toc525915849 \h </w:instrText>
            </w:r>
            <w:r w:rsidR="005957AE">
              <w:rPr>
                <w:noProof/>
                <w:webHidden/>
              </w:rPr>
            </w:r>
            <w:r w:rsidR="005957AE">
              <w:rPr>
                <w:noProof/>
                <w:webHidden/>
              </w:rPr>
              <w:fldChar w:fldCharType="separate"/>
            </w:r>
            <w:r w:rsidR="005957AE">
              <w:rPr>
                <w:noProof/>
                <w:webHidden/>
              </w:rPr>
              <w:t>2</w:t>
            </w:r>
            <w:r w:rsidR="005957AE">
              <w:rPr>
                <w:noProof/>
                <w:webHidden/>
              </w:rPr>
              <w:fldChar w:fldCharType="end"/>
            </w:r>
          </w:hyperlink>
        </w:p>
        <w:p w14:paraId="2BE1F103" w14:textId="0FF81A39" w:rsidR="005957AE" w:rsidRDefault="00C7293F">
          <w:pPr>
            <w:pStyle w:val="TOC3"/>
            <w:tabs>
              <w:tab w:val="right" w:leader="dot" w:pos="9350"/>
            </w:tabs>
            <w:rPr>
              <w:rFonts w:eastAsiaTheme="minorEastAsia"/>
              <w:noProof/>
            </w:rPr>
          </w:pPr>
          <w:hyperlink w:anchor="_Toc525915850" w:history="1">
            <w:r w:rsidR="005957AE" w:rsidRPr="007A230D">
              <w:rPr>
                <w:rStyle w:val="Hyperlink"/>
                <w:noProof/>
              </w:rPr>
              <w:t>Existing services and tools on the E-Enterprise Portal</w:t>
            </w:r>
            <w:r w:rsidR="005957AE">
              <w:rPr>
                <w:noProof/>
                <w:webHidden/>
              </w:rPr>
              <w:tab/>
            </w:r>
            <w:r w:rsidR="005957AE">
              <w:rPr>
                <w:noProof/>
                <w:webHidden/>
              </w:rPr>
              <w:fldChar w:fldCharType="begin"/>
            </w:r>
            <w:r w:rsidR="005957AE">
              <w:rPr>
                <w:noProof/>
                <w:webHidden/>
              </w:rPr>
              <w:instrText xml:space="preserve"> PAGEREF _Toc525915850 \h </w:instrText>
            </w:r>
            <w:r w:rsidR="005957AE">
              <w:rPr>
                <w:noProof/>
                <w:webHidden/>
              </w:rPr>
            </w:r>
            <w:r w:rsidR="005957AE">
              <w:rPr>
                <w:noProof/>
                <w:webHidden/>
              </w:rPr>
              <w:fldChar w:fldCharType="separate"/>
            </w:r>
            <w:r w:rsidR="005957AE">
              <w:rPr>
                <w:noProof/>
                <w:webHidden/>
              </w:rPr>
              <w:t>3</w:t>
            </w:r>
            <w:r w:rsidR="005957AE">
              <w:rPr>
                <w:noProof/>
                <w:webHidden/>
              </w:rPr>
              <w:fldChar w:fldCharType="end"/>
            </w:r>
          </w:hyperlink>
        </w:p>
        <w:p w14:paraId="15E7D7FC" w14:textId="04A584CB" w:rsidR="005957AE" w:rsidRDefault="00C7293F">
          <w:pPr>
            <w:pStyle w:val="TOC3"/>
            <w:tabs>
              <w:tab w:val="right" w:leader="dot" w:pos="9350"/>
            </w:tabs>
            <w:rPr>
              <w:rFonts w:eastAsiaTheme="minorEastAsia"/>
              <w:noProof/>
            </w:rPr>
          </w:pPr>
          <w:hyperlink w:anchor="_Toc525915851" w:history="1">
            <w:r w:rsidR="005957AE" w:rsidRPr="007A230D">
              <w:rPr>
                <w:rStyle w:val="Hyperlink"/>
                <w:noProof/>
              </w:rPr>
              <w:t>Planned improvements</w:t>
            </w:r>
            <w:r w:rsidR="005957AE">
              <w:rPr>
                <w:noProof/>
                <w:webHidden/>
              </w:rPr>
              <w:tab/>
            </w:r>
            <w:r w:rsidR="005957AE">
              <w:rPr>
                <w:noProof/>
                <w:webHidden/>
              </w:rPr>
              <w:fldChar w:fldCharType="begin"/>
            </w:r>
            <w:r w:rsidR="005957AE">
              <w:rPr>
                <w:noProof/>
                <w:webHidden/>
              </w:rPr>
              <w:instrText xml:space="preserve"> PAGEREF _Toc525915851 \h </w:instrText>
            </w:r>
            <w:r w:rsidR="005957AE">
              <w:rPr>
                <w:noProof/>
                <w:webHidden/>
              </w:rPr>
            </w:r>
            <w:r w:rsidR="005957AE">
              <w:rPr>
                <w:noProof/>
                <w:webHidden/>
              </w:rPr>
              <w:fldChar w:fldCharType="separate"/>
            </w:r>
            <w:r w:rsidR="005957AE">
              <w:rPr>
                <w:noProof/>
                <w:webHidden/>
              </w:rPr>
              <w:t>3</w:t>
            </w:r>
            <w:r w:rsidR="005957AE">
              <w:rPr>
                <w:noProof/>
                <w:webHidden/>
              </w:rPr>
              <w:fldChar w:fldCharType="end"/>
            </w:r>
          </w:hyperlink>
        </w:p>
        <w:p w14:paraId="7A55947E" w14:textId="478843FE" w:rsidR="005957AE" w:rsidRDefault="00C7293F">
          <w:pPr>
            <w:pStyle w:val="TOC3"/>
            <w:tabs>
              <w:tab w:val="right" w:leader="dot" w:pos="9350"/>
            </w:tabs>
            <w:rPr>
              <w:rFonts w:eastAsiaTheme="minorEastAsia"/>
              <w:noProof/>
            </w:rPr>
          </w:pPr>
          <w:hyperlink w:anchor="_Toc525915852" w:history="1">
            <w:r w:rsidR="005957AE" w:rsidRPr="007A230D">
              <w:rPr>
                <w:rStyle w:val="Hyperlink"/>
                <w:noProof/>
              </w:rPr>
              <w:t>What the “Developer Toolkit” area will provide</w:t>
            </w:r>
            <w:r w:rsidR="005957AE">
              <w:rPr>
                <w:noProof/>
                <w:webHidden/>
              </w:rPr>
              <w:tab/>
            </w:r>
            <w:r w:rsidR="005957AE">
              <w:rPr>
                <w:noProof/>
                <w:webHidden/>
              </w:rPr>
              <w:fldChar w:fldCharType="begin"/>
            </w:r>
            <w:r w:rsidR="005957AE">
              <w:rPr>
                <w:noProof/>
                <w:webHidden/>
              </w:rPr>
              <w:instrText xml:space="preserve"> PAGEREF _Toc525915852 \h </w:instrText>
            </w:r>
            <w:r w:rsidR="005957AE">
              <w:rPr>
                <w:noProof/>
                <w:webHidden/>
              </w:rPr>
            </w:r>
            <w:r w:rsidR="005957AE">
              <w:rPr>
                <w:noProof/>
                <w:webHidden/>
              </w:rPr>
              <w:fldChar w:fldCharType="separate"/>
            </w:r>
            <w:r w:rsidR="005957AE">
              <w:rPr>
                <w:noProof/>
                <w:webHidden/>
              </w:rPr>
              <w:t>3</w:t>
            </w:r>
            <w:r w:rsidR="005957AE">
              <w:rPr>
                <w:noProof/>
                <w:webHidden/>
              </w:rPr>
              <w:fldChar w:fldCharType="end"/>
            </w:r>
          </w:hyperlink>
        </w:p>
        <w:p w14:paraId="402E9D96" w14:textId="4CE2259F" w:rsidR="005957AE" w:rsidRDefault="00C7293F">
          <w:pPr>
            <w:pStyle w:val="TOC1"/>
            <w:tabs>
              <w:tab w:val="right" w:leader="dot" w:pos="9350"/>
            </w:tabs>
            <w:rPr>
              <w:rFonts w:eastAsiaTheme="minorEastAsia"/>
              <w:noProof/>
            </w:rPr>
          </w:pPr>
          <w:hyperlink w:anchor="_Toc525915853" w:history="1">
            <w:r w:rsidR="005957AE" w:rsidRPr="007A230D">
              <w:rPr>
                <w:rStyle w:val="Hyperlink"/>
                <w:noProof/>
              </w:rPr>
              <w:t>Using the E-Enterprise Portal</w:t>
            </w:r>
            <w:r w:rsidR="005957AE">
              <w:rPr>
                <w:noProof/>
                <w:webHidden/>
              </w:rPr>
              <w:tab/>
            </w:r>
            <w:r w:rsidR="005957AE">
              <w:rPr>
                <w:noProof/>
                <w:webHidden/>
              </w:rPr>
              <w:fldChar w:fldCharType="begin"/>
            </w:r>
            <w:r w:rsidR="005957AE">
              <w:rPr>
                <w:noProof/>
                <w:webHidden/>
              </w:rPr>
              <w:instrText xml:space="preserve"> PAGEREF _Toc525915853 \h </w:instrText>
            </w:r>
            <w:r w:rsidR="005957AE">
              <w:rPr>
                <w:noProof/>
                <w:webHidden/>
              </w:rPr>
            </w:r>
            <w:r w:rsidR="005957AE">
              <w:rPr>
                <w:noProof/>
                <w:webHidden/>
              </w:rPr>
              <w:fldChar w:fldCharType="separate"/>
            </w:r>
            <w:r w:rsidR="005957AE">
              <w:rPr>
                <w:noProof/>
                <w:webHidden/>
              </w:rPr>
              <w:t>3</w:t>
            </w:r>
            <w:r w:rsidR="005957AE">
              <w:rPr>
                <w:noProof/>
                <w:webHidden/>
              </w:rPr>
              <w:fldChar w:fldCharType="end"/>
            </w:r>
          </w:hyperlink>
        </w:p>
        <w:p w14:paraId="5760480D" w14:textId="1EE134F4" w:rsidR="005957AE" w:rsidRDefault="00C7293F">
          <w:pPr>
            <w:pStyle w:val="TOC3"/>
            <w:tabs>
              <w:tab w:val="right" w:leader="dot" w:pos="9350"/>
            </w:tabs>
            <w:rPr>
              <w:rFonts w:eastAsiaTheme="minorEastAsia"/>
              <w:noProof/>
            </w:rPr>
          </w:pPr>
          <w:hyperlink w:anchor="_Toc525915854" w:history="1">
            <w:r w:rsidR="005957AE" w:rsidRPr="007A230D">
              <w:rPr>
                <w:rStyle w:val="Hyperlink"/>
                <w:noProof/>
              </w:rPr>
              <w:t>How to use/adopt an existing tool or service on the E-Enterprise Portal</w:t>
            </w:r>
            <w:r w:rsidR="005957AE">
              <w:rPr>
                <w:noProof/>
                <w:webHidden/>
              </w:rPr>
              <w:tab/>
            </w:r>
            <w:r w:rsidR="005957AE">
              <w:rPr>
                <w:noProof/>
                <w:webHidden/>
              </w:rPr>
              <w:fldChar w:fldCharType="begin"/>
            </w:r>
            <w:r w:rsidR="005957AE">
              <w:rPr>
                <w:noProof/>
                <w:webHidden/>
              </w:rPr>
              <w:instrText xml:space="preserve"> PAGEREF _Toc525915854 \h </w:instrText>
            </w:r>
            <w:r w:rsidR="005957AE">
              <w:rPr>
                <w:noProof/>
                <w:webHidden/>
              </w:rPr>
            </w:r>
            <w:r w:rsidR="005957AE">
              <w:rPr>
                <w:noProof/>
                <w:webHidden/>
              </w:rPr>
              <w:fldChar w:fldCharType="separate"/>
            </w:r>
            <w:r w:rsidR="005957AE">
              <w:rPr>
                <w:noProof/>
                <w:webHidden/>
              </w:rPr>
              <w:t>3</w:t>
            </w:r>
            <w:r w:rsidR="005957AE">
              <w:rPr>
                <w:noProof/>
                <w:webHidden/>
              </w:rPr>
              <w:fldChar w:fldCharType="end"/>
            </w:r>
          </w:hyperlink>
        </w:p>
        <w:p w14:paraId="23B8FC48" w14:textId="7537E0DE" w:rsidR="005957AE" w:rsidRDefault="00C7293F">
          <w:pPr>
            <w:pStyle w:val="TOC3"/>
            <w:tabs>
              <w:tab w:val="right" w:leader="dot" w:pos="9350"/>
            </w:tabs>
            <w:rPr>
              <w:rFonts w:eastAsiaTheme="minorEastAsia"/>
              <w:noProof/>
            </w:rPr>
          </w:pPr>
          <w:hyperlink w:anchor="_Toc525915855" w:history="1">
            <w:r w:rsidR="005957AE" w:rsidRPr="007A230D">
              <w:rPr>
                <w:rStyle w:val="Hyperlink"/>
                <w:noProof/>
              </w:rPr>
              <w:t>How to add a service or tool to the E-Enterprise Portal</w:t>
            </w:r>
            <w:r w:rsidR="005957AE">
              <w:rPr>
                <w:noProof/>
                <w:webHidden/>
              </w:rPr>
              <w:tab/>
            </w:r>
            <w:r w:rsidR="005957AE">
              <w:rPr>
                <w:noProof/>
                <w:webHidden/>
              </w:rPr>
              <w:fldChar w:fldCharType="begin"/>
            </w:r>
            <w:r w:rsidR="005957AE">
              <w:rPr>
                <w:noProof/>
                <w:webHidden/>
              </w:rPr>
              <w:instrText xml:space="preserve"> PAGEREF _Toc525915855 \h </w:instrText>
            </w:r>
            <w:r w:rsidR="005957AE">
              <w:rPr>
                <w:noProof/>
                <w:webHidden/>
              </w:rPr>
            </w:r>
            <w:r w:rsidR="005957AE">
              <w:rPr>
                <w:noProof/>
                <w:webHidden/>
              </w:rPr>
              <w:fldChar w:fldCharType="separate"/>
            </w:r>
            <w:r w:rsidR="005957AE">
              <w:rPr>
                <w:noProof/>
                <w:webHidden/>
              </w:rPr>
              <w:t>3</w:t>
            </w:r>
            <w:r w:rsidR="005957AE">
              <w:rPr>
                <w:noProof/>
                <w:webHidden/>
              </w:rPr>
              <w:fldChar w:fldCharType="end"/>
            </w:r>
          </w:hyperlink>
        </w:p>
        <w:p w14:paraId="0AB31CAB" w14:textId="133D51D7" w:rsidR="005957AE" w:rsidRDefault="00C7293F">
          <w:pPr>
            <w:pStyle w:val="TOC3"/>
            <w:tabs>
              <w:tab w:val="right" w:leader="dot" w:pos="9350"/>
            </w:tabs>
            <w:rPr>
              <w:rFonts w:eastAsiaTheme="minorEastAsia"/>
              <w:noProof/>
            </w:rPr>
          </w:pPr>
          <w:hyperlink w:anchor="_Toc525915856" w:history="1">
            <w:r w:rsidR="005957AE" w:rsidRPr="007A230D">
              <w:rPr>
                <w:rStyle w:val="Hyperlink"/>
                <w:noProof/>
              </w:rPr>
              <w:t>How applications are displayed</w:t>
            </w:r>
            <w:r w:rsidR="005957AE">
              <w:rPr>
                <w:noProof/>
                <w:webHidden/>
              </w:rPr>
              <w:tab/>
            </w:r>
            <w:r w:rsidR="005957AE">
              <w:rPr>
                <w:noProof/>
                <w:webHidden/>
              </w:rPr>
              <w:fldChar w:fldCharType="begin"/>
            </w:r>
            <w:r w:rsidR="005957AE">
              <w:rPr>
                <w:noProof/>
                <w:webHidden/>
              </w:rPr>
              <w:instrText xml:space="preserve"> PAGEREF _Toc525915856 \h </w:instrText>
            </w:r>
            <w:r w:rsidR="005957AE">
              <w:rPr>
                <w:noProof/>
                <w:webHidden/>
              </w:rPr>
            </w:r>
            <w:r w:rsidR="005957AE">
              <w:rPr>
                <w:noProof/>
                <w:webHidden/>
              </w:rPr>
              <w:fldChar w:fldCharType="separate"/>
            </w:r>
            <w:r w:rsidR="005957AE">
              <w:rPr>
                <w:noProof/>
                <w:webHidden/>
              </w:rPr>
              <w:t>4</w:t>
            </w:r>
            <w:r w:rsidR="005957AE">
              <w:rPr>
                <w:noProof/>
                <w:webHidden/>
              </w:rPr>
              <w:fldChar w:fldCharType="end"/>
            </w:r>
          </w:hyperlink>
        </w:p>
        <w:p w14:paraId="145F7CAD" w14:textId="59AE43DE" w:rsidR="005957AE" w:rsidRDefault="00C7293F">
          <w:pPr>
            <w:pStyle w:val="TOC1"/>
            <w:tabs>
              <w:tab w:val="right" w:leader="dot" w:pos="9350"/>
            </w:tabs>
            <w:rPr>
              <w:rFonts w:eastAsiaTheme="minorEastAsia"/>
              <w:noProof/>
            </w:rPr>
          </w:pPr>
          <w:hyperlink w:anchor="_Toc525915857" w:history="1">
            <w:r w:rsidR="005957AE" w:rsidRPr="007A230D">
              <w:rPr>
                <w:rStyle w:val="Hyperlink"/>
                <w:noProof/>
              </w:rPr>
              <w:t>Governance</w:t>
            </w:r>
            <w:r w:rsidR="005957AE">
              <w:rPr>
                <w:noProof/>
                <w:webHidden/>
              </w:rPr>
              <w:tab/>
            </w:r>
            <w:r w:rsidR="005957AE">
              <w:rPr>
                <w:noProof/>
                <w:webHidden/>
              </w:rPr>
              <w:fldChar w:fldCharType="begin"/>
            </w:r>
            <w:r w:rsidR="005957AE">
              <w:rPr>
                <w:noProof/>
                <w:webHidden/>
              </w:rPr>
              <w:instrText xml:space="preserve"> PAGEREF _Toc525915857 \h </w:instrText>
            </w:r>
            <w:r w:rsidR="005957AE">
              <w:rPr>
                <w:noProof/>
                <w:webHidden/>
              </w:rPr>
            </w:r>
            <w:r w:rsidR="005957AE">
              <w:rPr>
                <w:noProof/>
                <w:webHidden/>
              </w:rPr>
              <w:fldChar w:fldCharType="separate"/>
            </w:r>
            <w:r w:rsidR="005957AE">
              <w:rPr>
                <w:noProof/>
                <w:webHidden/>
              </w:rPr>
              <w:t>4</w:t>
            </w:r>
            <w:r w:rsidR="005957AE">
              <w:rPr>
                <w:noProof/>
                <w:webHidden/>
              </w:rPr>
              <w:fldChar w:fldCharType="end"/>
            </w:r>
          </w:hyperlink>
        </w:p>
        <w:p w14:paraId="2E3EC74D" w14:textId="5FCE37B9" w:rsidR="005957AE" w:rsidRDefault="00C7293F">
          <w:pPr>
            <w:pStyle w:val="TOC3"/>
            <w:tabs>
              <w:tab w:val="right" w:leader="dot" w:pos="9350"/>
            </w:tabs>
            <w:rPr>
              <w:rFonts w:eastAsiaTheme="minorEastAsia"/>
              <w:noProof/>
            </w:rPr>
          </w:pPr>
          <w:hyperlink w:anchor="_Toc525915858" w:history="1">
            <w:r w:rsidR="005957AE" w:rsidRPr="007A230D">
              <w:rPr>
                <w:rStyle w:val="Hyperlink"/>
                <w:noProof/>
              </w:rPr>
              <w:t>How decisions are made for the E-Enterprise Portal</w:t>
            </w:r>
            <w:r w:rsidR="005957AE">
              <w:rPr>
                <w:noProof/>
                <w:webHidden/>
              </w:rPr>
              <w:tab/>
            </w:r>
            <w:r w:rsidR="005957AE">
              <w:rPr>
                <w:noProof/>
                <w:webHidden/>
              </w:rPr>
              <w:fldChar w:fldCharType="begin"/>
            </w:r>
            <w:r w:rsidR="005957AE">
              <w:rPr>
                <w:noProof/>
                <w:webHidden/>
              </w:rPr>
              <w:instrText xml:space="preserve"> PAGEREF _Toc525915858 \h </w:instrText>
            </w:r>
            <w:r w:rsidR="005957AE">
              <w:rPr>
                <w:noProof/>
                <w:webHidden/>
              </w:rPr>
            </w:r>
            <w:r w:rsidR="005957AE">
              <w:rPr>
                <w:noProof/>
                <w:webHidden/>
              </w:rPr>
              <w:fldChar w:fldCharType="separate"/>
            </w:r>
            <w:r w:rsidR="005957AE">
              <w:rPr>
                <w:noProof/>
                <w:webHidden/>
              </w:rPr>
              <w:t>4</w:t>
            </w:r>
            <w:r w:rsidR="005957AE">
              <w:rPr>
                <w:noProof/>
                <w:webHidden/>
              </w:rPr>
              <w:fldChar w:fldCharType="end"/>
            </w:r>
          </w:hyperlink>
        </w:p>
        <w:p w14:paraId="39708F45" w14:textId="43736852" w:rsidR="005957AE" w:rsidRDefault="00C7293F">
          <w:pPr>
            <w:pStyle w:val="TOC3"/>
            <w:tabs>
              <w:tab w:val="right" w:leader="dot" w:pos="9350"/>
            </w:tabs>
            <w:rPr>
              <w:rFonts w:eastAsiaTheme="minorEastAsia"/>
              <w:noProof/>
            </w:rPr>
          </w:pPr>
          <w:hyperlink w:anchor="_Toc525915859" w:history="1">
            <w:r w:rsidR="005957AE" w:rsidRPr="007A230D">
              <w:rPr>
                <w:rStyle w:val="Hyperlink"/>
                <w:noProof/>
              </w:rPr>
              <w:t>The E-Enterprise Portal’s relationship to the Exchange Network</w:t>
            </w:r>
            <w:r w:rsidR="005957AE">
              <w:rPr>
                <w:noProof/>
                <w:webHidden/>
              </w:rPr>
              <w:tab/>
            </w:r>
            <w:r w:rsidR="005957AE">
              <w:rPr>
                <w:noProof/>
                <w:webHidden/>
              </w:rPr>
              <w:fldChar w:fldCharType="begin"/>
            </w:r>
            <w:r w:rsidR="005957AE">
              <w:rPr>
                <w:noProof/>
                <w:webHidden/>
              </w:rPr>
              <w:instrText xml:space="preserve"> PAGEREF _Toc525915859 \h </w:instrText>
            </w:r>
            <w:r w:rsidR="005957AE">
              <w:rPr>
                <w:noProof/>
                <w:webHidden/>
              </w:rPr>
            </w:r>
            <w:r w:rsidR="005957AE">
              <w:rPr>
                <w:noProof/>
                <w:webHidden/>
              </w:rPr>
              <w:fldChar w:fldCharType="separate"/>
            </w:r>
            <w:r w:rsidR="005957AE">
              <w:rPr>
                <w:noProof/>
                <w:webHidden/>
              </w:rPr>
              <w:t>4</w:t>
            </w:r>
            <w:r w:rsidR="005957AE">
              <w:rPr>
                <w:noProof/>
                <w:webHidden/>
              </w:rPr>
              <w:fldChar w:fldCharType="end"/>
            </w:r>
          </w:hyperlink>
        </w:p>
        <w:p w14:paraId="2E3509AF" w14:textId="1CEBEAD1" w:rsidR="005957AE" w:rsidRDefault="00C7293F">
          <w:pPr>
            <w:pStyle w:val="TOC3"/>
            <w:tabs>
              <w:tab w:val="right" w:leader="dot" w:pos="9350"/>
            </w:tabs>
            <w:rPr>
              <w:rFonts w:eastAsiaTheme="minorEastAsia"/>
              <w:noProof/>
            </w:rPr>
          </w:pPr>
          <w:hyperlink w:anchor="_Toc525915860" w:history="1">
            <w:r w:rsidR="005957AE" w:rsidRPr="007A230D">
              <w:rPr>
                <w:rStyle w:val="Hyperlink"/>
                <w:noProof/>
              </w:rPr>
              <w:t>How the E-Enterprise Portal fit into the Shared Services Strategy</w:t>
            </w:r>
            <w:r w:rsidR="005957AE">
              <w:rPr>
                <w:noProof/>
                <w:webHidden/>
              </w:rPr>
              <w:tab/>
            </w:r>
            <w:r w:rsidR="005957AE">
              <w:rPr>
                <w:noProof/>
                <w:webHidden/>
              </w:rPr>
              <w:fldChar w:fldCharType="begin"/>
            </w:r>
            <w:r w:rsidR="005957AE">
              <w:rPr>
                <w:noProof/>
                <w:webHidden/>
              </w:rPr>
              <w:instrText xml:space="preserve"> PAGEREF _Toc525915860 \h </w:instrText>
            </w:r>
            <w:r w:rsidR="005957AE">
              <w:rPr>
                <w:noProof/>
                <w:webHidden/>
              </w:rPr>
            </w:r>
            <w:r w:rsidR="005957AE">
              <w:rPr>
                <w:noProof/>
                <w:webHidden/>
              </w:rPr>
              <w:fldChar w:fldCharType="separate"/>
            </w:r>
            <w:r w:rsidR="005957AE">
              <w:rPr>
                <w:noProof/>
                <w:webHidden/>
              </w:rPr>
              <w:t>5</w:t>
            </w:r>
            <w:r w:rsidR="005957AE">
              <w:rPr>
                <w:noProof/>
                <w:webHidden/>
              </w:rPr>
              <w:fldChar w:fldCharType="end"/>
            </w:r>
          </w:hyperlink>
        </w:p>
        <w:p w14:paraId="43C13A38" w14:textId="20F5418A" w:rsidR="005957AE" w:rsidRDefault="00C7293F">
          <w:pPr>
            <w:pStyle w:val="TOC3"/>
            <w:tabs>
              <w:tab w:val="right" w:leader="dot" w:pos="9350"/>
            </w:tabs>
            <w:rPr>
              <w:rFonts w:eastAsiaTheme="minorEastAsia"/>
              <w:noProof/>
            </w:rPr>
          </w:pPr>
          <w:hyperlink w:anchor="_Toc525915861" w:history="1">
            <w:r w:rsidR="005957AE" w:rsidRPr="007A230D">
              <w:rPr>
                <w:rStyle w:val="Hyperlink"/>
                <w:noProof/>
              </w:rPr>
              <w:t>Where to find details about E-Enterprise Portal service requirements</w:t>
            </w:r>
            <w:r w:rsidR="005957AE">
              <w:rPr>
                <w:noProof/>
                <w:webHidden/>
              </w:rPr>
              <w:tab/>
            </w:r>
            <w:r w:rsidR="005957AE">
              <w:rPr>
                <w:noProof/>
                <w:webHidden/>
              </w:rPr>
              <w:fldChar w:fldCharType="begin"/>
            </w:r>
            <w:r w:rsidR="005957AE">
              <w:rPr>
                <w:noProof/>
                <w:webHidden/>
              </w:rPr>
              <w:instrText xml:space="preserve"> PAGEREF _Toc525915861 \h </w:instrText>
            </w:r>
            <w:r w:rsidR="005957AE">
              <w:rPr>
                <w:noProof/>
                <w:webHidden/>
              </w:rPr>
            </w:r>
            <w:r w:rsidR="005957AE">
              <w:rPr>
                <w:noProof/>
                <w:webHidden/>
              </w:rPr>
              <w:fldChar w:fldCharType="separate"/>
            </w:r>
            <w:r w:rsidR="005957AE">
              <w:rPr>
                <w:noProof/>
                <w:webHidden/>
              </w:rPr>
              <w:t>5</w:t>
            </w:r>
            <w:r w:rsidR="005957AE">
              <w:rPr>
                <w:noProof/>
                <w:webHidden/>
              </w:rPr>
              <w:fldChar w:fldCharType="end"/>
            </w:r>
          </w:hyperlink>
        </w:p>
        <w:p w14:paraId="66E3404C" w14:textId="7ABA2E11" w:rsidR="005957AE" w:rsidRDefault="00C7293F">
          <w:pPr>
            <w:pStyle w:val="TOC1"/>
            <w:tabs>
              <w:tab w:val="right" w:leader="dot" w:pos="9350"/>
            </w:tabs>
            <w:rPr>
              <w:rFonts w:eastAsiaTheme="minorEastAsia"/>
              <w:noProof/>
            </w:rPr>
          </w:pPr>
          <w:hyperlink w:anchor="_Toc525915862" w:history="1">
            <w:r w:rsidR="005957AE" w:rsidRPr="007A230D">
              <w:rPr>
                <w:rStyle w:val="Hyperlink"/>
                <w:rFonts w:ascii="Calibri" w:hAnsi="Calibri" w:cs="Calibri"/>
                <w:noProof/>
              </w:rPr>
              <w:t>Appendix A: List of existing services in the E-Enterprise Portal</w:t>
            </w:r>
            <w:r w:rsidR="005957AE">
              <w:rPr>
                <w:noProof/>
                <w:webHidden/>
              </w:rPr>
              <w:tab/>
            </w:r>
            <w:r w:rsidR="005957AE">
              <w:rPr>
                <w:noProof/>
                <w:webHidden/>
              </w:rPr>
              <w:fldChar w:fldCharType="begin"/>
            </w:r>
            <w:r w:rsidR="005957AE">
              <w:rPr>
                <w:noProof/>
                <w:webHidden/>
              </w:rPr>
              <w:instrText xml:space="preserve"> PAGEREF _Toc525915862 \h </w:instrText>
            </w:r>
            <w:r w:rsidR="005957AE">
              <w:rPr>
                <w:noProof/>
                <w:webHidden/>
              </w:rPr>
            </w:r>
            <w:r w:rsidR="005957AE">
              <w:rPr>
                <w:noProof/>
                <w:webHidden/>
              </w:rPr>
              <w:fldChar w:fldCharType="separate"/>
            </w:r>
            <w:r w:rsidR="005957AE">
              <w:rPr>
                <w:noProof/>
                <w:webHidden/>
              </w:rPr>
              <w:t>6</w:t>
            </w:r>
            <w:r w:rsidR="005957AE">
              <w:rPr>
                <w:noProof/>
                <w:webHidden/>
              </w:rPr>
              <w:fldChar w:fldCharType="end"/>
            </w:r>
          </w:hyperlink>
        </w:p>
        <w:p w14:paraId="3726882A" w14:textId="17F72E60" w:rsidR="005957AE" w:rsidRDefault="00C7293F">
          <w:pPr>
            <w:pStyle w:val="TOC1"/>
            <w:tabs>
              <w:tab w:val="right" w:leader="dot" w:pos="9350"/>
            </w:tabs>
            <w:rPr>
              <w:rFonts w:eastAsiaTheme="minorEastAsia"/>
              <w:noProof/>
            </w:rPr>
          </w:pPr>
          <w:hyperlink w:anchor="_Toc525915863" w:history="1">
            <w:r w:rsidR="005957AE" w:rsidRPr="007A230D">
              <w:rPr>
                <w:rStyle w:val="Hyperlink"/>
                <w:rFonts w:cstheme="minorHAnsi"/>
                <w:noProof/>
              </w:rPr>
              <w:t>Appendix B: Widget status, authentication, and data setup information</w:t>
            </w:r>
            <w:r w:rsidR="005957AE">
              <w:rPr>
                <w:noProof/>
                <w:webHidden/>
              </w:rPr>
              <w:tab/>
            </w:r>
            <w:r w:rsidR="005957AE">
              <w:rPr>
                <w:noProof/>
                <w:webHidden/>
              </w:rPr>
              <w:fldChar w:fldCharType="begin"/>
            </w:r>
            <w:r w:rsidR="005957AE">
              <w:rPr>
                <w:noProof/>
                <w:webHidden/>
              </w:rPr>
              <w:instrText xml:space="preserve"> PAGEREF _Toc525915863 \h </w:instrText>
            </w:r>
            <w:r w:rsidR="005957AE">
              <w:rPr>
                <w:noProof/>
                <w:webHidden/>
              </w:rPr>
            </w:r>
            <w:r w:rsidR="005957AE">
              <w:rPr>
                <w:noProof/>
                <w:webHidden/>
              </w:rPr>
              <w:fldChar w:fldCharType="separate"/>
            </w:r>
            <w:r w:rsidR="005957AE">
              <w:rPr>
                <w:noProof/>
                <w:webHidden/>
              </w:rPr>
              <w:t>9</w:t>
            </w:r>
            <w:r w:rsidR="005957AE">
              <w:rPr>
                <w:noProof/>
                <w:webHidden/>
              </w:rPr>
              <w:fldChar w:fldCharType="end"/>
            </w:r>
          </w:hyperlink>
        </w:p>
        <w:p w14:paraId="1C7D838C" w14:textId="3C4EC5DC" w:rsidR="00567494" w:rsidRPr="00B958CB" w:rsidRDefault="00567494" w:rsidP="00B958CB">
          <w:r>
            <w:rPr>
              <w:b/>
              <w:bCs/>
              <w:noProof/>
            </w:rPr>
            <w:fldChar w:fldCharType="end"/>
          </w:r>
        </w:p>
      </w:sdtContent>
    </w:sdt>
    <w:p w14:paraId="3F693801" w14:textId="77777777" w:rsidR="00567494" w:rsidRDefault="00567494" w:rsidP="764709AD">
      <w:pPr>
        <w:pStyle w:val="Heading2"/>
        <w:rPr>
          <w:rFonts w:asciiTheme="minorHAnsi" w:hAnsiTheme="minorHAnsi" w:cstheme="minorHAnsi"/>
          <w:b/>
          <w:bCs/>
          <w:sz w:val="28"/>
          <w:szCs w:val="28"/>
        </w:rPr>
      </w:pPr>
    </w:p>
    <w:p w14:paraId="1BEAFE44" w14:textId="77777777" w:rsidR="00567494" w:rsidRDefault="00567494" w:rsidP="764709AD">
      <w:pPr>
        <w:pStyle w:val="Heading2"/>
        <w:rPr>
          <w:rFonts w:asciiTheme="minorHAnsi" w:hAnsiTheme="minorHAnsi" w:cstheme="minorHAnsi"/>
          <w:b/>
          <w:bCs/>
          <w:sz w:val="28"/>
          <w:szCs w:val="28"/>
        </w:rPr>
      </w:pPr>
    </w:p>
    <w:p w14:paraId="43861569" w14:textId="77777777" w:rsidR="00567494" w:rsidRDefault="00567494" w:rsidP="764709AD">
      <w:pPr>
        <w:pStyle w:val="Heading2"/>
        <w:rPr>
          <w:rFonts w:asciiTheme="minorHAnsi" w:hAnsiTheme="minorHAnsi" w:cstheme="minorHAnsi"/>
          <w:b/>
          <w:bCs/>
          <w:sz w:val="28"/>
          <w:szCs w:val="28"/>
        </w:rPr>
      </w:pPr>
    </w:p>
    <w:p w14:paraId="5CB43329" w14:textId="77777777" w:rsidR="00567494" w:rsidRDefault="00567494" w:rsidP="764709AD">
      <w:pPr>
        <w:pStyle w:val="Heading2"/>
        <w:rPr>
          <w:rFonts w:asciiTheme="minorHAnsi" w:hAnsiTheme="minorHAnsi" w:cstheme="minorHAnsi"/>
          <w:b/>
          <w:bCs/>
          <w:sz w:val="28"/>
          <w:szCs w:val="28"/>
        </w:rPr>
      </w:pPr>
    </w:p>
    <w:p w14:paraId="25E5CC71" w14:textId="77777777" w:rsidR="00567494" w:rsidRDefault="00567494" w:rsidP="764709AD">
      <w:pPr>
        <w:pStyle w:val="Heading2"/>
        <w:rPr>
          <w:rFonts w:asciiTheme="minorHAnsi" w:hAnsiTheme="minorHAnsi" w:cstheme="minorHAnsi"/>
          <w:b/>
          <w:bCs/>
          <w:sz w:val="28"/>
          <w:szCs w:val="28"/>
        </w:rPr>
      </w:pPr>
    </w:p>
    <w:p w14:paraId="7BF9F0D8" w14:textId="48375621" w:rsidR="3138DF35" w:rsidRPr="00BB43ED" w:rsidRDefault="764709AD" w:rsidP="00BB43ED">
      <w:pPr>
        <w:pStyle w:val="Heading1"/>
      </w:pPr>
      <w:bookmarkStart w:id="1" w:name="_Toc525915842"/>
      <w:r w:rsidRPr="00BB43ED">
        <w:lastRenderedPageBreak/>
        <w:t>Access and Location Basics</w:t>
      </w:r>
      <w:bookmarkEnd w:id="1"/>
    </w:p>
    <w:p w14:paraId="0B596D56" w14:textId="6C7C0C09" w:rsidR="0E46115C" w:rsidRPr="001A3AC1" w:rsidRDefault="00BB43ED" w:rsidP="001A3AC1">
      <w:pPr>
        <w:pStyle w:val="Heading3"/>
        <w:rPr>
          <w:b/>
        </w:rPr>
      </w:pPr>
      <w:bookmarkStart w:id="2" w:name="_Toc525915843"/>
      <w:r w:rsidRPr="001A3AC1">
        <w:rPr>
          <w:b/>
        </w:rPr>
        <w:t>Accessing</w:t>
      </w:r>
      <w:r w:rsidR="764709AD" w:rsidRPr="001A3AC1">
        <w:rPr>
          <w:b/>
        </w:rPr>
        <w:t xml:space="preserve"> the E-Enterprise Portal</w:t>
      </w:r>
      <w:bookmarkEnd w:id="2"/>
    </w:p>
    <w:p w14:paraId="411C8F41" w14:textId="78A35427" w:rsidR="0E46115C" w:rsidRPr="00994873" w:rsidRDefault="764709AD" w:rsidP="764709AD">
      <w:pPr>
        <w:rPr>
          <w:rFonts w:cstheme="minorHAnsi"/>
          <w:sz w:val="24"/>
          <w:szCs w:val="24"/>
        </w:rPr>
      </w:pPr>
      <w:r w:rsidRPr="00994873">
        <w:rPr>
          <w:rFonts w:cstheme="minorHAnsi"/>
          <w:sz w:val="24"/>
          <w:szCs w:val="24"/>
        </w:rPr>
        <w:t xml:space="preserve">The website is </w:t>
      </w:r>
      <w:hyperlink r:id="rId14">
        <w:r w:rsidRPr="00994873">
          <w:rPr>
            <w:rStyle w:val="Hyperlink"/>
            <w:rFonts w:cstheme="minorHAnsi"/>
            <w:sz w:val="24"/>
            <w:szCs w:val="24"/>
          </w:rPr>
          <w:t>https://www.e-enterprise.gov</w:t>
        </w:r>
      </w:hyperlink>
      <w:r w:rsidRPr="00994873">
        <w:rPr>
          <w:rFonts w:cstheme="minorHAnsi"/>
          <w:sz w:val="24"/>
          <w:szCs w:val="24"/>
        </w:rPr>
        <w:t>.</w:t>
      </w:r>
    </w:p>
    <w:p w14:paraId="0E89817E" w14:textId="50CB24B5" w:rsidR="645820F5" w:rsidRPr="001A3AC1" w:rsidRDefault="00BB43ED" w:rsidP="001A3AC1">
      <w:pPr>
        <w:pStyle w:val="Heading3"/>
        <w:rPr>
          <w:b/>
        </w:rPr>
      </w:pPr>
      <w:bookmarkStart w:id="3" w:name="_Toc525915844"/>
      <w:r w:rsidRPr="001A3AC1">
        <w:rPr>
          <w:b/>
        </w:rPr>
        <w:t>C</w:t>
      </w:r>
      <w:r w:rsidR="764709AD" w:rsidRPr="001A3AC1">
        <w:rPr>
          <w:b/>
        </w:rPr>
        <w:t xml:space="preserve">redentials </w:t>
      </w:r>
      <w:r w:rsidRPr="001A3AC1">
        <w:rPr>
          <w:b/>
        </w:rPr>
        <w:t>needed to</w:t>
      </w:r>
      <w:r w:rsidR="764709AD" w:rsidRPr="001A3AC1">
        <w:rPr>
          <w:b/>
        </w:rPr>
        <w:t xml:space="preserve"> access the </w:t>
      </w:r>
      <w:r w:rsidR="00994873" w:rsidRPr="001A3AC1">
        <w:rPr>
          <w:b/>
        </w:rPr>
        <w:t xml:space="preserve">E-Enterprise </w:t>
      </w:r>
      <w:r w:rsidR="764709AD" w:rsidRPr="001A3AC1">
        <w:rPr>
          <w:b/>
        </w:rPr>
        <w:t>Portal</w:t>
      </w:r>
      <w:bookmarkEnd w:id="3"/>
    </w:p>
    <w:p w14:paraId="11AF137C" w14:textId="1EDC0999" w:rsidR="645820F5" w:rsidRPr="00994873" w:rsidRDefault="764709AD" w:rsidP="764709AD">
      <w:pPr>
        <w:rPr>
          <w:rFonts w:cstheme="minorHAnsi"/>
          <w:sz w:val="24"/>
          <w:szCs w:val="24"/>
        </w:rPr>
      </w:pPr>
      <w:r w:rsidRPr="00994873">
        <w:rPr>
          <w:rFonts w:cstheme="minorHAnsi"/>
          <w:sz w:val="24"/>
          <w:szCs w:val="24"/>
        </w:rPr>
        <w:t>For regulatory business, you will need a Central Data Exchange (CDX) or Exchange Network account.  EPA employees, contractors</w:t>
      </w:r>
      <w:r w:rsidR="00213FAE" w:rsidRPr="00994873">
        <w:rPr>
          <w:rFonts w:cstheme="minorHAnsi"/>
          <w:sz w:val="24"/>
          <w:szCs w:val="24"/>
        </w:rPr>
        <w:t xml:space="preserve">, and </w:t>
      </w:r>
      <w:r w:rsidRPr="00994873">
        <w:rPr>
          <w:rFonts w:cstheme="minorHAnsi"/>
          <w:sz w:val="24"/>
          <w:szCs w:val="24"/>
        </w:rPr>
        <w:t xml:space="preserve">grantees can use an ‘EPA LAN/WAM ID’ or a ‘PIV Smart Card.’ </w:t>
      </w:r>
      <w:proofErr w:type="gramStart"/>
      <w:r w:rsidRPr="00994873">
        <w:rPr>
          <w:rFonts w:cstheme="minorHAnsi"/>
          <w:sz w:val="24"/>
          <w:szCs w:val="24"/>
        </w:rPr>
        <w:t>To</w:t>
      </w:r>
      <w:proofErr w:type="gramEnd"/>
      <w:r w:rsidRPr="00994873">
        <w:rPr>
          <w:rFonts w:cstheme="minorHAnsi"/>
          <w:sz w:val="24"/>
          <w:szCs w:val="24"/>
        </w:rPr>
        <w:t xml:space="preserve"> access public information, you can login in through Facebook or Twitter.  For a future capability, we are working with New Mexico and Wyoming</w:t>
      </w:r>
      <w:r w:rsidR="00C07ACD" w:rsidRPr="00994873">
        <w:rPr>
          <w:rFonts w:cstheme="minorHAnsi"/>
          <w:sz w:val="24"/>
          <w:szCs w:val="24"/>
        </w:rPr>
        <w:t xml:space="preserve"> to develop and test the Identit</w:t>
      </w:r>
      <w:r w:rsidRPr="00994873">
        <w:rPr>
          <w:rFonts w:cstheme="minorHAnsi"/>
          <w:sz w:val="24"/>
          <w:szCs w:val="24"/>
        </w:rPr>
        <w:t>y Management Bridge to enable users to sign on with state</w:t>
      </w:r>
      <w:r w:rsidR="0015639A">
        <w:rPr>
          <w:rFonts w:cstheme="minorHAnsi"/>
          <w:sz w:val="24"/>
          <w:szCs w:val="24"/>
        </w:rPr>
        <w:t>, tribal or territorial</w:t>
      </w:r>
      <w:r w:rsidRPr="00994873">
        <w:rPr>
          <w:rFonts w:cstheme="minorHAnsi"/>
          <w:sz w:val="24"/>
          <w:szCs w:val="24"/>
        </w:rPr>
        <w:t xml:space="preserve"> credentials.</w:t>
      </w:r>
    </w:p>
    <w:p w14:paraId="606BE3BF" w14:textId="25F9861C" w:rsidR="003A3750" w:rsidRPr="001A3AC1" w:rsidRDefault="00BB43ED" w:rsidP="001A3AC1">
      <w:pPr>
        <w:pStyle w:val="Heading3"/>
        <w:rPr>
          <w:b/>
        </w:rPr>
      </w:pPr>
      <w:bookmarkStart w:id="4" w:name="_Toc525915845"/>
      <w:r w:rsidRPr="001A3AC1">
        <w:rPr>
          <w:b/>
        </w:rPr>
        <w:t>Accessing the</w:t>
      </w:r>
      <w:r w:rsidR="764709AD" w:rsidRPr="001A3AC1">
        <w:rPr>
          <w:b/>
        </w:rPr>
        <w:t xml:space="preserve"> E-Enterprise Portal </w:t>
      </w:r>
      <w:r w:rsidRPr="001A3AC1">
        <w:rPr>
          <w:b/>
        </w:rPr>
        <w:t>without the</w:t>
      </w:r>
      <w:r w:rsidR="764709AD" w:rsidRPr="001A3AC1">
        <w:rPr>
          <w:b/>
        </w:rPr>
        <w:t xml:space="preserve"> credentials listed</w:t>
      </w:r>
      <w:r w:rsidR="002A3F4E" w:rsidRPr="001A3AC1">
        <w:rPr>
          <w:b/>
        </w:rPr>
        <w:t xml:space="preserve"> </w:t>
      </w:r>
      <w:r w:rsidR="764709AD" w:rsidRPr="001A3AC1">
        <w:rPr>
          <w:b/>
        </w:rPr>
        <w:t>above</w:t>
      </w:r>
      <w:bookmarkEnd w:id="4"/>
    </w:p>
    <w:p w14:paraId="34CD7AC7" w14:textId="173E9C00" w:rsidR="003A3750" w:rsidRPr="00994873" w:rsidRDefault="00BB43ED" w:rsidP="764709AD">
      <w:pPr>
        <w:rPr>
          <w:rFonts w:cstheme="minorHAnsi"/>
          <w:sz w:val="24"/>
          <w:szCs w:val="24"/>
        </w:rPr>
      </w:pPr>
      <w:r>
        <w:rPr>
          <w:rFonts w:cstheme="minorHAnsi"/>
          <w:sz w:val="24"/>
          <w:szCs w:val="24"/>
        </w:rPr>
        <w:t>Y</w:t>
      </w:r>
      <w:r w:rsidR="764709AD" w:rsidRPr="00994873">
        <w:rPr>
          <w:rFonts w:cstheme="minorHAnsi"/>
          <w:sz w:val="24"/>
          <w:szCs w:val="24"/>
        </w:rPr>
        <w:t>ou may login as a guest.  You will not have the option to save any information unless you sign in.</w:t>
      </w:r>
    </w:p>
    <w:p w14:paraId="4743FE36" w14:textId="0C96D93E" w:rsidR="0E46115C" w:rsidRPr="001A3AC1" w:rsidRDefault="764709AD" w:rsidP="001A3AC1">
      <w:pPr>
        <w:pStyle w:val="Heading3"/>
        <w:rPr>
          <w:b/>
        </w:rPr>
      </w:pPr>
      <w:bookmarkStart w:id="5" w:name="_Toc525915846"/>
      <w:r w:rsidRPr="001A3AC1">
        <w:rPr>
          <w:b/>
        </w:rPr>
        <w:t xml:space="preserve">E-Enterprise Portal </w:t>
      </w:r>
      <w:r w:rsidR="00BB43ED" w:rsidRPr="001A3AC1">
        <w:rPr>
          <w:b/>
        </w:rPr>
        <w:t>location</w:t>
      </w:r>
      <w:bookmarkEnd w:id="5"/>
    </w:p>
    <w:p w14:paraId="711FC49D" w14:textId="7D370D1D" w:rsidR="0E46115C" w:rsidRPr="00994873" w:rsidRDefault="764709AD" w:rsidP="764709AD">
      <w:pPr>
        <w:rPr>
          <w:rFonts w:cstheme="minorHAnsi"/>
          <w:sz w:val="24"/>
          <w:szCs w:val="24"/>
        </w:rPr>
      </w:pPr>
      <w:r w:rsidRPr="00994873">
        <w:rPr>
          <w:rFonts w:cstheme="minorHAnsi"/>
          <w:sz w:val="24"/>
          <w:szCs w:val="24"/>
        </w:rPr>
        <w:t xml:space="preserve">The E-Enterprise Portal basic infrastructure sits within the EPA Central Data Exchange’s (CDX) domain.  </w:t>
      </w:r>
      <w:r w:rsidR="009D6248" w:rsidRPr="009D6248">
        <w:rPr>
          <w:rFonts w:cstheme="minorHAnsi"/>
          <w:sz w:val="24"/>
          <w:szCs w:val="24"/>
        </w:rPr>
        <w:t xml:space="preserve">Service </w:t>
      </w:r>
      <w:r w:rsidR="009D6248">
        <w:rPr>
          <w:rFonts w:cstheme="minorHAnsi"/>
          <w:sz w:val="24"/>
          <w:szCs w:val="24"/>
        </w:rPr>
        <w:t>l</w:t>
      </w:r>
      <w:r w:rsidR="009D6248" w:rsidRPr="009D6248">
        <w:rPr>
          <w:rFonts w:cstheme="minorHAnsi"/>
          <w:sz w:val="24"/>
          <w:szCs w:val="24"/>
        </w:rPr>
        <w:t xml:space="preserve">evel </w:t>
      </w:r>
      <w:r w:rsidR="009D6248">
        <w:rPr>
          <w:rFonts w:cstheme="minorHAnsi"/>
          <w:sz w:val="24"/>
          <w:szCs w:val="24"/>
        </w:rPr>
        <w:t>c</w:t>
      </w:r>
      <w:r w:rsidR="009D6248" w:rsidRPr="009D6248">
        <w:rPr>
          <w:rFonts w:cstheme="minorHAnsi"/>
          <w:sz w:val="24"/>
          <w:szCs w:val="24"/>
        </w:rPr>
        <w:t xml:space="preserve">ommitments for the E-Enterprise Portal and related services are currently in development. Availability </w:t>
      </w:r>
      <w:r w:rsidR="009D6248">
        <w:rPr>
          <w:rFonts w:cstheme="minorHAnsi"/>
          <w:sz w:val="24"/>
          <w:szCs w:val="24"/>
        </w:rPr>
        <w:t xml:space="preserve">commitments </w:t>
      </w:r>
      <w:r w:rsidR="009D6248" w:rsidRPr="009D6248">
        <w:rPr>
          <w:rFonts w:cstheme="minorHAnsi"/>
          <w:sz w:val="24"/>
          <w:szCs w:val="24"/>
        </w:rPr>
        <w:t xml:space="preserve">will be based on CDX </w:t>
      </w:r>
      <w:r w:rsidR="009D6248">
        <w:rPr>
          <w:rFonts w:cstheme="minorHAnsi"/>
          <w:sz w:val="24"/>
          <w:szCs w:val="24"/>
        </w:rPr>
        <w:t>services and other dependencies and provided here in the future</w:t>
      </w:r>
      <w:r w:rsidR="009D6248" w:rsidRPr="009D6248">
        <w:rPr>
          <w:rFonts w:cstheme="minorHAnsi"/>
          <w:sz w:val="24"/>
          <w:szCs w:val="24"/>
        </w:rPr>
        <w:t>.</w:t>
      </w:r>
    </w:p>
    <w:p w14:paraId="4407B021" w14:textId="5D26575A" w:rsidR="0E46115C" w:rsidRPr="00994873" w:rsidRDefault="764709AD" w:rsidP="764709AD">
      <w:pPr>
        <w:rPr>
          <w:rFonts w:cstheme="minorHAnsi"/>
          <w:sz w:val="24"/>
          <w:szCs w:val="24"/>
        </w:rPr>
      </w:pPr>
      <w:r w:rsidRPr="00994873">
        <w:rPr>
          <w:rFonts w:cstheme="minorHAnsi"/>
          <w:sz w:val="24"/>
          <w:szCs w:val="24"/>
        </w:rPr>
        <w:t xml:space="preserve">Since the E-Enterprise Portal is intended </w:t>
      </w:r>
      <w:r w:rsidR="00986E9B" w:rsidRPr="00986E9B">
        <w:rPr>
          <w:rFonts w:cstheme="minorHAnsi"/>
          <w:sz w:val="24"/>
          <w:szCs w:val="24"/>
        </w:rPr>
        <w:t xml:space="preserve">to be a lightweight interface that discovers and displays information from an </w:t>
      </w:r>
      <w:r w:rsidRPr="00994873">
        <w:rPr>
          <w:rFonts w:cstheme="minorHAnsi"/>
          <w:sz w:val="24"/>
          <w:szCs w:val="24"/>
        </w:rPr>
        <w:t>interoperable, distributed network, the supporting databases, services</w:t>
      </w:r>
      <w:r w:rsidR="00213FAE" w:rsidRPr="00994873">
        <w:rPr>
          <w:rFonts w:cstheme="minorHAnsi"/>
          <w:sz w:val="24"/>
          <w:szCs w:val="24"/>
        </w:rPr>
        <w:t xml:space="preserve">, and </w:t>
      </w:r>
      <w:r w:rsidRPr="00994873">
        <w:rPr>
          <w:rFonts w:cstheme="minorHAnsi"/>
          <w:sz w:val="24"/>
          <w:szCs w:val="24"/>
        </w:rPr>
        <w:t>tools will typically reside on the participating organization’s servers and not directly on the Portal.  The E-Enterprise Portal will discover and expose information on the user interface and return information to the appropriate partners.</w:t>
      </w:r>
    </w:p>
    <w:p w14:paraId="49D3557F" w14:textId="5CB780B6" w:rsidR="008C543A" w:rsidRPr="001A3AC1" w:rsidRDefault="00BB43ED" w:rsidP="001A3AC1">
      <w:pPr>
        <w:pStyle w:val="Heading3"/>
        <w:rPr>
          <w:b/>
        </w:rPr>
      </w:pPr>
      <w:bookmarkStart w:id="6" w:name="_Toc525915847"/>
      <w:r w:rsidRPr="001A3AC1">
        <w:rPr>
          <w:b/>
        </w:rPr>
        <w:t>Accessing</w:t>
      </w:r>
      <w:r w:rsidR="764709AD" w:rsidRPr="001A3AC1">
        <w:rPr>
          <w:b/>
        </w:rPr>
        <w:t xml:space="preserve"> the test and development environments</w:t>
      </w:r>
      <w:bookmarkEnd w:id="6"/>
    </w:p>
    <w:p w14:paraId="51C26799" w14:textId="28C2BD20" w:rsidR="008C543A" w:rsidRPr="00994873" w:rsidRDefault="764709AD" w:rsidP="764709AD">
      <w:pPr>
        <w:rPr>
          <w:rFonts w:cstheme="minorHAnsi"/>
          <w:sz w:val="24"/>
          <w:szCs w:val="24"/>
        </w:rPr>
      </w:pPr>
      <w:r w:rsidRPr="00994873">
        <w:rPr>
          <w:rFonts w:cstheme="minorHAnsi"/>
          <w:sz w:val="24"/>
          <w:szCs w:val="24"/>
        </w:rPr>
        <w:t xml:space="preserve">If you are adopting a Portal shared service, you will access the </w:t>
      </w:r>
      <w:r w:rsidR="0A6CF68C" w:rsidRPr="00994873">
        <w:rPr>
          <w:rFonts w:cstheme="minorHAnsi"/>
          <w:sz w:val="24"/>
          <w:szCs w:val="24"/>
        </w:rPr>
        <w:t>t</w:t>
      </w:r>
      <w:r w:rsidRPr="00994873">
        <w:rPr>
          <w:rFonts w:cstheme="minorHAnsi"/>
          <w:sz w:val="24"/>
          <w:szCs w:val="24"/>
        </w:rPr>
        <w:t xml:space="preserve">est environment at: https://test.e-enterprise.gov.  Developers will access the development environment at: https://dev.e-enterprise.gov [Note: for both these environments, you must include </w:t>
      </w:r>
      <w:proofErr w:type="gramStart"/>
      <w:r w:rsidRPr="00994873">
        <w:rPr>
          <w:rFonts w:cstheme="minorHAnsi"/>
          <w:sz w:val="24"/>
          <w:szCs w:val="24"/>
        </w:rPr>
        <w:t>the ‘s’</w:t>
      </w:r>
      <w:proofErr w:type="gramEnd"/>
      <w:r w:rsidRPr="00994873">
        <w:rPr>
          <w:rFonts w:cstheme="minorHAnsi"/>
          <w:sz w:val="24"/>
          <w:szCs w:val="24"/>
        </w:rPr>
        <w:t xml:space="preserve"> in https] </w:t>
      </w:r>
    </w:p>
    <w:p w14:paraId="2E30C7AF" w14:textId="1272C913" w:rsidR="008C543A" w:rsidRPr="00994873" w:rsidRDefault="764709AD" w:rsidP="764709AD">
      <w:pPr>
        <w:rPr>
          <w:rFonts w:cstheme="minorHAnsi"/>
          <w:sz w:val="24"/>
          <w:szCs w:val="24"/>
        </w:rPr>
      </w:pPr>
      <w:r w:rsidRPr="00994873">
        <w:rPr>
          <w:rFonts w:cstheme="minorHAnsi"/>
          <w:sz w:val="24"/>
          <w:szCs w:val="24"/>
        </w:rPr>
        <w:t xml:space="preserve">While these are publicly available sites, they are not intended to for public use.  </w:t>
      </w:r>
    </w:p>
    <w:p w14:paraId="63AB606F" w14:textId="18070CA0" w:rsidR="00370496" w:rsidRPr="00994873" w:rsidRDefault="00370496" w:rsidP="00370496">
      <w:pPr>
        <w:rPr>
          <w:rFonts w:cstheme="minorHAnsi"/>
        </w:rPr>
      </w:pPr>
    </w:p>
    <w:p w14:paraId="74D44F5B" w14:textId="11F590F7" w:rsidR="5C6491C8" w:rsidRPr="00994873" w:rsidRDefault="764709AD" w:rsidP="00BB43ED">
      <w:pPr>
        <w:pStyle w:val="Heading1"/>
      </w:pPr>
      <w:bookmarkStart w:id="7" w:name="_Toc525915848"/>
      <w:r w:rsidRPr="00994873">
        <w:t>E-Enterprise Portal Capabilities</w:t>
      </w:r>
      <w:bookmarkEnd w:id="7"/>
    </w:p>
    <w:p w14:paraId="4A796713" w14:textId="5C973322" w:rsidR="00E84DAA" w:rsidRPr="001A3AC1" w:rsidRDefault="00BB43ED" w:rsidP="001A3AC1">
      <w:pPr>
        <w:pStyle w:val="Heading3"/>
        <w:rPr>
          <w:b/>
        </w:rPr>
      </w:pPr>
      <w:bookmarkStart w:id="8" w:name="_Toc525915849"/>
      <w:r w:rsidRPr="001A3AC1">
        <w:rPr>
          <w:b/>
        </w:rPr>
        <w:t>T</w:t>
      </w:r>
      <w:r w:rsidR="764709AD" w:rsidRPr="001A3AC1">
        <w:rPr>
          <w:b/>
        </w:rPr>
        <w:t xml:space="preserve">ypes of services and tools the E-Enterprise Portal </w:t>
      </w:r>
      <w:r w:rsidRPr="001A3AC1">
        <w:rPr>
          <w:b/>
        </w:rPr>
        <w:t xml:space="preserve">will </w:t>
      </w:r>
      <w:r w:rsidR="764709AD" w:rsidRPr="001A3AC1">
        <w:rPr>
          <w:b/>
        </w:rPr>
        <w:t>provide</w:t>
      </w:r>
      <w:bookmarkEnd w:id="8"/>
    </w:p>
    <w:p w14:paraId="5423BD0A" w14:textId="41678F17" w:rsidR="00E84DAA" w:rsidRPr="00994873" w:rsidRDefault="764709AD" w:rsidP="764709AD">
      <w:pPr>
        <w:rPr>
          <w:rFonts w:cstheme="minorHAnsi"/>
          <w:sz w:val="24"/>
          <w:szCs w:val="24"/>
        </w:rPr>
      </w:pPr>
      <w:r w:rsidRPr="00994873">
        <w:rPr>
          <w:rFonts w:cstheme="minorHAnsi"/>
          <w:sz w:val="24"/>
          <w:szCs w:val="24"/>
        </w:rPr>
        <w:t xml:space="preserve">We expect to have </w:t>
      </w:r>
      <w:r w:rsidR="43E1522D" w:rsidRPr="00994873">
        <w:rPr>
          <w:rFonts w:cstheme="minorHAnsi"/>
          <w:sz w:val="24"/>
          <w:szCs w:val="24"/>
        </w:rPr>
        <w:t>three</w:t>
      </w:r>
      <w:r w:rsidRPr="00994873">
        <w:rPr>
          <w:rFonts w:cstheme="minorHAnsi"/>
          <w:sz w:val="24"/>
          <w:szCs w:val="24"/>
        </w:rPr>
        <w:t xml:space="preserve"> distinct components to the Portal: </w:t>
      </w:r>
    </w:p>
    <w:p w14:paraId="32B8D64D" w14:textId="21E8C870" w:rsidR="00351499" w:rsidRPr="00994873" w:rsidRDefault="764709AD" w:rsidP="00687C20">
      <w:pPr>
        <w:pStyle w:val="ListParagraph"/>
        <w:numPr>
          <w:ilvl w:val="0"/>
          <w:numId w:val="33"/>
        </w:numPr>
        <w:rPr>
          <w:rFonts w:asciiTheme="minorHAnsi" w:hAnsiTheme="minorHAnsi" w:cstheme="minorHAnsi"/>
        </w:rPr>
      </w:pPr>
      <w:r w:rsidRPr="00994873">
        <w:rPr>
          <w:rFonts w:asciiTheme="minorHAnsi" w:hAnsiTheme="minorHAnsi" w:cstheme="minorHAnsi"/>
        </w:rPr>
        <w:lastRenderedPageBreak/>
        <w:t>Enable efficient e-business with States, Tribes, Territories</w:t>
      </w:r>
      <w:r w:rsidR="00213FAE" w:rsidRPr="00994873">
        <w:rPr>
          <w:rFonts w:asciiTheme="minorHAnsi" w:hAnsiTheme="minorHAnsi" w:cstheme="minorHAnsi"/>
        </w:rPr>
        <w:t xml:space="preserve">, and </w:t>
      </w:r>
      <w:r w:rsidRPr="00994873">
        <w:rPr>
          <w:rFonts w:asciiTheme="minorHAnsi" w:hAnsiTheme="minorHAnsi" w:cstheme="minorHAnsi"/>
        </w:rPr>
        <w:t>US EPA Programs.  This will include tools to support permitting, reporting, etc. as well as to incorporate portal-to-portal capability.</w:t>
      </w:r>
    </w:p>
    <w:p w14:paraId="379BAB2C" w14:textId="2FF694C2" w:rsidR="00351499" w:rsidRPr="00994873" w:rsidRDefault="764709AD" w:rsidP="00687C20">
      <w:pPr>
        <w:pStyle w:val="ListParagraph"/>
        <w:numPr>
          <w:ilvl w:val="0"/>
          <w:numId w:val="33"/>
        </w:numPr>
        <w:rPr>
          <w:rFonts w:asciiTheme="minorHAnsi" w:hAnsiTheme="minorHAnsi" w:cstheme="minorHAnsi"/>
        </w:rPr>
      </w:pPr>
      <w:r w:rsidRPr="00994873">
        <w:rPr>
          <w:rFonts w:asciiTheme="minorHAnsi" w:hAnsiTheme="minorHAnsi" w:cstheme="minorHAnsi"/>
        </w:rPr>
        <w:t xml:space="preserve">Provide customized environmental information and tools and resources for citizens.  This will include services and tools like Be Well Informed, </w:t>
      </w:r>
      <w:proofErr w:type="spellStart"/>
      <w:r w:rsidRPr="00994873">
        <w:rPr>
          <w:rFonts w:asciiTheme="minorHAnsi" w:hAnsiTheme="minorHAnsi" w:cstheme="minorHAnsi"/>
        </w:rPr>
        <w:t>MyAir</w:t>
      </w:r>
      <w:proofErr w:type="spellEnd"/>
      <w:r w:rsidRPr="00994873">
        <w:rPr>
          <w:rFonts w:asciiTheme="minorHAnsi" w:hAnsiTheme="minorHAnsi" w:cstheme="minorHAnsi"/>
        </w:rPr>
        <w:t>, and Assistance Gateway.</w:t>
      </w:r>
    </w:p>
    <w:p w14:paraId="1132B3AD" w14:textId="7AFB54C7" w:rsidR="002810B8" w:rsidRPr="00994873" w:rsidRDefault="764709AD" w:rsidP="00687C20">
      <w:pPr>
        <w:pStyle w:val="ListParagraph"/>
        <w:numPr>
          <w:ilvl w:val="0"/>
          <w:numId w:val="33"/>
        </w:numPr>
        <w:rPr>
          <w:rFonts w:asciiTheme="minorHAnsi" w:hAnsiTheme="minorHAnsi" w:cstheme="minorHAnsi"/>
        </w:rPr>
      </w:pPr>
      <w:r w:rsidRPr="00994873">
        <w:rPr>
          <w:rFonts w:asciiTheme="minorHAnsi" w:hAnsiTheme="minorHAnsi" w:cstheme="minorHAnsi"/>
        </w:rPr>
        <w:t>Provide a Developer Toolkit for Portal Shared Services.  This section will enable partner adoptions and will include the documentation to enable apps to be developed and/or adopted by others.</w:t>
      </w:r>
    </w:p>
    <w:p w14:paraId="636B49C2" w14:textId="4A98521B" w:rsidR="003A4D2B" w:rsidRPr="003A4D2B" w:rsidRDefault="003A4D2B" w:rsidP="003A4D2B">
      <w:pPr>
        <w:rPr>
          <w:rFonts w:cstheme="minorHAnsi"/>
        </w:rPr>
      </w:pPr>
    </w:p>
    <w:p w14:paraId="5C0948D8" w14:textId="7F1AE13C" w:rsidR="5C6491C8" w:rsidRPr="001A3AC1" w:rsidRDefault="00BB43ED" w:rsidP="001A3AC1">
      <w:pPr>
        <w:pStyle w:val="Heading3"/>
        <w:rPr>
          <w:b/>
        </w:rPr>
      </w:pPr>
      <w:bookmarkStart w:id="9" w:name="_Toc525915850"/>
      <w:r w:rsidRPr="001A3AC1">
        <w:rPr>
          <w:b/>
        </w:rPr>
        <w:t>E</w:t>
      </w:r>
      <w:r w:rsidR="764709AD" w:rsidRPr="001A3AC1">
        <w:rPr>
          <w:b/>
        </w:rPr>
        <w:t>xisting services and tools on the E-Enterprise Portal</w:t>
      </w:r>
      <w:bookmarkEnd w:id="9"/>
    </w:p>
    <w:p w14:paraId="6F8858A7" w14:textId="29F9A130" w:rsidR="5C6491C8" w:rsidRPr="00994873" w:rsidRDefault="00F272C9" w:rsidP="764709AD">
      <w:pPr>
        <w:rPr>
          <w:rFonts w:cstheme="minorHAnsi"/>
          <w:sz w:val="24"/>
          <w:szCs w:val="24"/>
        </w:rPr>
      </w:pPr>
      <w:r>
        <w:rPr>
          <w:rFonts w:cstheme="minorHAnsi"/>
          <w:sz w:val="24"/>
          <w:szCs w:val="24"/>
        </w:rPr>
        <w:t xml:space="preserve">Please refer to </w:t>
      </w:r>
      <w:hyperlink w:anchor="_Appendix_A:_List" w:history="1">
        <w:r w:rsidR="764709AD" w:rsidRPr="00F272C9">
          <w:rPr>
            <w:rStyle w:val="Hyperlink"/>
            <w:rFonts w:cstheme="minorHAnsi"/>
            <w:sz w:val="24"/>
            <w:szCs w:val="24"/>
          </w:rPr>
          <w:t>Appendix A</w:t>
        </w:r>
      </w:hyperlink>
      <w:r>
        <w:rPr>
          <w:rFonts w:cstheme="minorHAnsi"/>
          <w:sz w:val="24"/>
          <w:szCs w:val="24"/>
        </w:rPr>
        <w:t xml:space="preserve"> to view existing services and tools on the E-Enterprise Portal</w:t>
      </w:r>
      <w:r w:rsidR="4D063D50" w:rsidRPr="00994873">
        <w:rPr>
          <w:rFonts w:cstheme="minorHAnsi"/>
          <w:sz w:val="24"/>
          <w:szCs w:val="24"/>
        </w:rPr>
        <w:t>.</w:t>
      </w:r>
    </w:p>
    <w:p w14:paraId="1FEC3A73" w14:textId="003ED1A5" w:rsidR="5C6491C8" w:rsidRPr="001A3AC1" w:rsidRDefault="00BB43ED" w:rsidP="001A3AC1">
      <w:pPr>
        <w:pStyle w:val="Heading3"/>
        <w:rPr>
          <w:b/>
        </w:rPr>
      </w:pPr>
      <w:bookmarkStart w:id="10" w:name="_Toc525915851"/>
      <w:r w:rsidRPr="001A3AC1">
        <w:rPr>
          <w:b/>
        </w:rPr>
        <w:t>P</w:t>
      </w:r>
      <w:r w:rsidR="764709AD" w:rsidRPr="001A3AC1">
        <w:rPr>
          <w:b/>
        </w:rPr>
        <w:t>lanned improvements</w:t>
      </w:r>
      <w:bookmarkEnd w:id="10"/>
      <w:r w:rsidR="764709AD" w:rsidRPr="001A3AC1">
        <w:rPr>
          <w:b/>
        </w:rPr>
        <w:t xml:space="preserve"> </w:t>
      </w:r>
    </w:p>
    <w:p w14:paraId="5CA8A670" w14:textId="0BF767FF" w:rsidR="5C6491C8" w:rsidRPr="00994873" w:rsidRDefault="764709AD" w:rsidP="764709AD">
      <w:pPr>
        <w:rPr>
          <w:rFonts w:cstheme="minorHAnsi"/>
          <w:sz w:val="24"/>
          <w:szCs w:val="24"/>
        </w:rPr>
      </w:pPr>
      <w:r w:rsidRPr="00994873">
        <w:rPr>
          <w:rFonts w:cstheme="minorHAnsi"/>
          <w:sz w:val="24"/>
          <w:szCs w:val="24"/>
        </w:rPr>
        <w:t xml:space="preserve">As we incrementally build the E-Enterprise Portal following </w:t>
      </w:r>
      <w:proofErr w:type="gramStart"/>
      <w:r w:rsidRPr="00994873">
        <w:rPr>
          <w:rFonts w:cstheme="minorHAnsi"/>
          <w:sz w:val="24"/>
          <w:szCs w:val="24"/>
        </w:rPr>
        <w:t>Agile</w:t>
      </w:r>
      <w:proofErr w:type="gramEnd"/>
      <w:r w:rsidRPr="00994873">
        <w:rPr>
          <w:rFonts w:cstheme="minorHAnsi"/>
          <w:sz w:val="24"/>
          <w:szCs w:val="24"/>
        </w:rPr>
        <w:t xml:space="preserve"> principles, we will add functions to improve information exchange and the user experience.  Initially, these functions will allow users to integrate and display relevant information based on a profile, to customize what information they see and use, and access tools that improve their experience and speed of doing business.</w:t>
      </w:r>
    </w:p>
    <w:p w14:paraId="4801BD0E" w14:textId="471DE8CC" w:rsidR="00E84DAA" w:rsidRPr="001A3AC1" w:rsidRDefault="00BB43ED" w:rsidP="001A3AC1">
      <w:pPr>
        <w:pStyle w:val="Heading3"/>
        <w:rPr>
          <w:b/>
        </w:rPr>
      </w:pPr>
      <w:bookmarkStart w:id="11" w:name="_Toc525915852"/>
      <w:r w:rsidRPr="001A3AC1">
        <w:rPr>
          <w:b/>
        </w:rPr>
        <w:t>What</w:t>
      </w:r>
      <w:r w:rsidR="764709AD" w:rsidRPr="001A3AC1">
        <w:rPr>
          <w:b/>
        </w:rPr>
        <w:t xml:space="preserve"> the “Developer Toolkit” area</w:t>
      </w:r>
      <w:r w:rsidRPr="001A3AC1">
        <w:rPr>
          <w:b/>
        </w:rPr>
        <w:t xml:space="preserve"> will</w:t>
      </w:r>
      <w:r w:rsidR="764709AD" w:rsidRPr="001A3AC1">
        <w:rPr>
          <w:b/>
        </w:rPr>
        <w:t xml:space="preserve"> provide</w:t>
      </w:r>
      <w:bookmarkEnd w:id="11"/>
    </w:p>
    <w:p w14:paraId="05BE9466" w14:textId="2E5B9070" w:rsidR="00E84DAA" w:rsidRPr="00994873" w:rsidRDefault="764709AD" w:rsidP="764709AD">
      <w:pPr>
        <w:rPr>
          <w:rFonts w:cstheme="minorHAnsi"/>
          <w:sz w:val="24"/>
          <w:szCs w:val="24"/>
        </w:rPr>
      </w:pPr>
      <w:r w:rsidRPr="00994873">
        <w:rPr>
          <w:rFonts w:cstheme="minorHAnsi"/>
          <w:sz w:val="24"/>
          <w:szCs w:val="24"/>
        </w:rPr>
        <w:t xml:space="preserve">Documentation within the Developer Toolkit could include ‘how to’: </w:t>
      </w:r>
    </w:p>
    <w:p w14:paraId="7B4FC1CD" w14:textId="690100B1" w:rsidR="00E84DAA" w:rsidRPr="00994873" w:rsidRDefault="764709AD" w:rsidP="32623426">
      <w:pPr>
        <w:pStyle w:val="ListParagraph"/>
        <w:numPr>
          <w:ilvl w:val="0"/>
          <w:numId w:val="38"/>
        </w:numPr>
        <w:rPr>
          <w:rFonts w:asciiTheme="minorHAnsi" w:hAnsiTheme="minorHAnsi" w:cstheme="minorHAnsi"/>
        </w:rPr>
      </w:pPr>
      <w:r w:rsidRPr="00994873">
        <w:rPr>
          <w:rFonts w:asciiTheme="minorHAnsi" w:hAnsiTheme="minorHAnsi" w:cstheme="minorHAnsi"/>
        </w:rPr>
        <w:t>Adopt a widget, service</w:t>
      </w:r>
      <w:r w:rsidR="78BD0CAC" w:rsidRPr="00994873">
        <w:rPr>
          <w:rFonts w:asciiTheme="minorHAnsi" w:hAnsiTheme="minorHAnsi" w:cstheme="minorHAnsi"/>
        </w:rPr>
        <w:t>,</w:t>
      </w:r>
      <w:r w:rsidR="0015639A">
        <w:rPr>
          <w:rFonts w:asciiTheme="minorHAnsi" w:hAnsiTheme="minorHAnsi" w:cstheme="minorHAnsi"/>
        </w:rPr>
        <w:t xml:space="preserve"> or tool for state, tribe, territory, or </w:t>
      </w:r>
      <w:r w:rsidRPr="00994873">
        <w:rPr>
          <w:rFonts w:asciiTheme="minorHAnsi" w:hAnsiTheme="minorHAnsi" w:cstheme="minorHAnsi"/>
        </w:rPr>
        <w:t xml:space="preserve">program use </w:t>
      </w:r>
    </w:p>
    <w:p w14:paraId="3DCAD0E1" w14:textId="30C1F352" w:rsidR="00E84DAA" w:rsidRPr="00994873" w:rsidRDefault="764709AD" w:rsidP="00A035DA">
      <w:pPr>
        <w:pStyle w:val="ListParagraph"/>
        <w:numPr>
          <w:ilvl w:val="0"/>
          <w:numId w:val="38"/>
        </w:numPr>
        <w:rPr>
          <w:rFonts w:asciiTheme="minorHAnsi" w:hAnsiTheme="minorHAnsi" w:cstheme="minorHAnsi"/>
        </w:rPr>
      </w:pPr>
      <w:r w:rsidRPr="00994873">
        <w:rPr>
          <w:rFonts w:asciiTheme="minorHAnsi" w:hAnsiTheme="minorHAnsi" w:cstheme="minorHAnsi"/>
        </w:rPr>
        <w:t xml:space="preserve">Contribute information to a widget </w:t>
      </w:r>
    </w:p>
    <w:p w14:paraId="28BC27DF" w14:textId="48CD3843" w:rsidR="00E84DAA" w:rsidRPr="00994873" w:rsidRDefault="764709AD" w:rsidP="00A035DA">
      <w:pPr>
        <w:pStyle w:val="ListParagraph"/>
        <w:numPr>
          <w:ilvl w:val="0"/>
          <w:numId w:val="38"/>
        </w:numPr>
        <w:rPr>
          <w:rFonts w:asciiTheme="minorHAnsi" w:hAnsiTheme="minorHAnsi" w:cstheme="minorHAnsi"/>
        </w:rPr>
      </w:pPr>
      <w:r w:rsidRPr="00994873">
        <w:rPr>
          <w:rFonts w:asciiTheme="minorHAnsi" w:hAnsiTheme="minorHAnsi" w:cstheme="minorHAnsi"/>
        </w:rPr>
        <w:t>Download a widget, service</w:t>
      </w:r>
      <w:r w:rsidR="78BD0CAC" w:rsidRPr="00994873">
        <w:rPr>
          <w:rFonts w:asciiTheme="minorHAnsi" w:hAnsiTheme="minorHAnsi" w:cstheme="minorHAnsi"/>
        </w:rPr>
        <w:t>,</w:t>
      </w:r>
      <w:r w:rsidRPr="00994873">
        <w:rPr>
          <w:rFonts w:asciiTheme="minorHAnsi" w:hAnsiTheme="minorHAnsi" w:cstheme="minorHAnsi"/>
        </w:rPr>
        <w:t xml:space="preserve"> or tool for use locally </w:t>
      </w:r>
    </w:p>
    <w:p w14:paraId="55527193" w14:textId="7DF15080" w:rsidR="00E84DAA" w:rsidRPr="00994873" w:rsidRDefault="764709AD" w:rsidP="00A035DA">
      <w:pPr>
        <w:pStyle w:val="ListParagraph"/>
        <w:numPr>
          <w:ilvl w:val="0"/>
          <w:numId w:val="38"/>
        </w:numPr>
        <w:rPr>
          <w:rFonts w:asciiTheme="minorHAnsi" w:hAnsiTheme="minorHAnsi" w:cstheme="minorHAnsi"/>
        </w:rPr>
      </w:pPr>
      <w:r w:rsidRPr="00994873">
        <w:rPr>
          <w:rFonts w:asciiTheme="minorHAnsi" w:hAnsiTheme="minorHAnsi" w:cstheme="minorHAnsi"/>
        </w:rPr>
        <w:t xml:space="preserve">Share widgets, services or tools that you developed </w:t>
      </w:r>
    </w:p>
    <w:p w14:paraId="104FDB0A" w14:textId="77777777" w:rsidR="00986E9B" w:rsidRPr="00986E9B" w:rsidRDefault="00986E9B" w:rsidP="00986E9B">
      <w:pPr>
        <w:pStyle w:val="ListParagraph"/>
        <w:numPr>
          <w:ilvl w:val="0"/>
          <w:numId w:val="38"/>
        </w:numPr>
        <w:rPr>
          <w:rFonts w:asciiTheme="minorHAnsi" w:hAnsiTheme="minorHAnsi" w:cstheme="minorHAnsi"/>
        </w:rPr>
      </w:pPr>
      <w:r w:rsidRPr="00986E9B">
        <w:rPr>
          <w:rFonts w:asciiTheme="minorHAnsi" w:hAnsiTheme="minorHAnsi" w:cstheme="minorHAnsi"/>
        </w:rPr>
        <w:t>Provide guidance on service development that captures lessons learned and best practices from E-Enterprise Portal development</w:t>
      </w:r>
    </w:p>
    <w:p w14:paraId="35DFDFF4" w14:textId="0FDF9FA9" w:rsidR="69F49E43" w:rsidRPr="00994873" w:rsidRDefault="764709AD" w:rsidP="00A035DA">
      <w:pPr>
        <w:pStyle w:val="ListParagraph"/>
        <w:numPr>
          <w:ilvl w:val="0"/>
          <w:numId w:val="38"/>
        </w:numPr>
        <w:rPr>
          <w:rFonts w:asciiTheme="minorHAnsi" w:hAnsiTheme="minorHAnsi" w:cstheme="minorHAnsi"/>
        </w:rPr>
      </w:pPr>
      <w:r w:rsidRPr="00994873">
        <w:rPr>
          <w:rFonts w:asciiTheme="minorHAnsi" w:hAnsiTheme="minorHAnsi" w:cstheme="minorHAnsi"/>
        </w:rPr>
        <w:t>Share other ‘developer toolkits’ for implementation</w:t>
      </w:r>
    </w:p>
    <w:p w14:paraId="10FCE021" w14:textId="77777777" w:rsidR="002810B8" w:rsidRPr="00994873" w:rsidRDefault="002810B8" w:rsidP="00687C20">
      <w:pPr>
        <w:pStyle w:val="ListParagraph"/>
        <w:ind w:left="1080"/>
        <w:rPr>
          <w:rFonts w:asciiTheme="minorHAnsi" w:hAnsiTheme="minorHAnsi" w:cstheme="minorHAnsi"/>
        </w:rPr>
      </w:pPr>
    </w:p>
    <w:p w14:paraId="04D9EBF6" w14:textId="14C9E71E" w:rsidR="00E84DAA" w:rsidRPr="00BB43ED" w:rsidRDefault="764709AD" w:rsidP="00BB43ED">
      <w:pPr>
        <w:pStyle w:val="Heading1"/>
      </w:pPr>
      <w:bookmarkStart w:id="12" w:name="_Toc525915853"/>
      <w:r w:rsidRPr="00994873">
        <w:t>Using the E-Enterprise Portal</w:t>
      </w:r>
      <w:bookmarkEnd w:id="12"/>
    </w:p>
    <w:p w14:paraId="41955C04" w14:textId="73B79B58" w:rsidR="5C6491C8" w:rsidRPr="001A3AC1" w:rsidRDefault="764709AD" w:rsidP="001A3AC1">
      <w:pPr>
        <w:pStyle w:val="Heading3"/>
        <w:rPr>
          <w:b/>
        </w:rPr>
      </w:pPr>
      <w:bookmarkStart w:id="13" w:name="_Toc525915854"/>
      <w:r w:rsidRPr="001A3AC1">
        <w:rPr>
          <w:b/>
        </w:rPr>
        <w:t xml:space="preserve">How </w:t>
      </w:r>
      <w:r w:rsidR="00BB43ED" w:rsidRPr="001A3AC1">
        <w:rPr>
          <w:b/>
        </w:rPr>
        <w:t>to</w:t>
      </w:r>
      <w:r w:rsidRPr="001A3AC1">
        <w:rPr>
          <w:b/>
        </w:rPr>
        <w:t xml:space="preserve"> use/adopt an existing tool or service on the E-Enterprise Portal</w:t>
      </w:r>
      <w:bookmarkEnd w:id="13"/>
    </w:p>
    <w:p w14:paraId="79C29198" w14:textId="0AA571D6" w:rsidR="5C6491C8" w:rsidRPr="00994873" w:rsidRDefault="764709AD" w:rsidP="764709AD">
      <w:pPr>
        <w:rPr>
          <w:rFonts w:cstheme="minorHAnsi"/>
          <w:sz w:val="24"/>
          <w:szCs w:val="24"/>
        </w:rPr>
      </w:pPr>
      <w:r w:rsidRPr="00994873">
        <w:rPr>
          <w:rFonts w:cstheme="minorHAnsi"/>
          <w:sz w:val="24"/>
          <w:szCs w:val="24"/>
        </w:rPr>
        <w:t xml:space="preserve">The following services and tools have onboarding kits or other documentation to help </w:t>
      </w:r>
      <w:r w:rsidR="00994873" w:rsidRPr="00994873">
        <w:rPr>
          <w:rFonts w:cstheme="minorHAnsi"/>
          <w:sz w:val="24"/>
          <w:szCs w:val="24"/>
        </w:rPr>
        <w:t>guide adoption:</w:t>
      </w:r>
      <w:r w:rsidRPr="00994873">
        <w:rPr>
          <w:rFonts w:cstheme="minorHAnsi"/>
          <w:sz w:val="24"/>
          <w:szCs w:val="24"/>
        </w:rPr>
        <w:t xml:space="preserve"> </w:t>
      </w:r>
    </w:p>
    <w:p w14:paraId="0BEEA9F4" w14:textId="10AE70C0" w:rsidR="5C6491C8" w:rsidRPr="00994873" w:rsidRDefault="00C7293F" w:rsidP="764709AD">
      <w:pPr>
        <w:rPr>
          <w:rFonts w:cstheme="minorHAnsi"/>
          <w:sz w:val="24"/>
          <w:szCs w:val="24"/>
        </w:rPr>
      </w:pPr>
      <w:r>
        <w:fldChar w:fldCharType="begin"/>
      </w:r>
      <w:ins w:id="14" w:author="Solorzano, Nancy " w:date="2018-10-01T19:12:00Z">
        <w:r w:rsidR="00A11D51">
          <w:instrText>HYPERLINK "https://e-enterprise.gov/sites/default/files/Be%20Well%20Informed%20Onboarding%20Kit_0.zip"</w:instrText>
        </w:r>
      </w:ins>
      <w:del w:id="15" w:author="Solorzano, Nancy " w:date="2018-10-01T19:12:00Z">
        <w:r w:rsidDel="00A11D51">
          <w:delInstrText xml:space="preserve"> HYPERLINK "https://e-enterprise.gov/sites/default/files/BeWellInformedOnboardingKit.zip" </w:delInstrText>
        </w:r>
      </w:del>
      <w:ins w:id="16" w:author="Solorzano, Nancy " w:date="2018-10-01T19:12:00Z"/>
      <w:r>
        <w:fldChar w:fldCharType="separate"/>
      </w:r>
      <w:r w:rsidR="764709AD" w:rsidRPr="00EB4EF2">
        <w:rPr>
          <w:rStyle w:val="Hyperlink"/>
          <w:rFonts w:cstheme="minorHAnsi"/>
          <w:sz w:val="24"/>
          <w:szCs w:val="24"/>
        </w:rPr>
        <w:t>Be Well Informed</w:t>
      </w:r>
      <w:r>
        <w:rPr>
          <w:rStyle w:val="Hyperlink"/>
          <w:rFonts w:cstheme="minorHAnsi"/>
          <w:sz w:val="24"/>
          <w:szCs w:val="24"/>
        </w:rPr>
        <w:fldChar w:fldCharType="end"/>
      </w:r>
      <w:bookmarkStart w:id="17" w:name="_GoBack"/>
      <w:bookmarkEnd w:id="17"/>
      <w:r w:rsidR="764709AD" w:rsidRPr="00994873">
        <w:rPr>
          <w:rFonts w:cstheme="minorHAnsi"/>
          <w:sz w:val="24"/>
          <w:szCs w:val="24"/>
        </w:rPr>
        <w:t xml:space="preserve"> </w:t>
      </w:r>
    </w:p>
    <w:p w14:paraId="213762A2" w14:textId="77777777" w:rsidR="00613F82" w:rsidRPr="00613F82" w:rsidRDefault="00613F82" w:rsidP="00613F82">
      <w:pPr>
        <w:rPr>
          <w:rFonts w:cstheme="minorHAnsi"/>
          <w:sz w:val="24"/>
          <w:szCs w:val="24"/>
        </w:rPr>
      </w:pPr>
      <w:r w:rsidRPr="00613F82">
        <w:rPr>
          <w:rFonts w:cstheme="minorHAnsi"/>
          <w:sz w:val="24"/>
          <w:szCs w:val="24"/>
        </w:rPr>
        <w:t xml:space="preserve">For other tools or services, please contact the E-Enterprise Portal Coordinator at </w:t>
      </w:r>
      <w:proofErr w:type="spellStart"/>
      <w:r w:rsidRPr="00613F82">
        <w:rPr>
          <w:rFonts w:cstheme="minorHAnsi"/>
          <w:sz w:val="24"/>
          <w:szCs w:val="24"/>
        </w:rPr>
        <w:t>eportal</w:t>
      </w:r>
      <w:proofErr w:type="spellEnd"/>
      <w:r w:rsidRPr="00613F82">
        <w:rPr>
          <w:rFonts w:cstheme="minorHAnsi"/>
          <w:sz w:val="24"/>
          <w:szCs w:val="24"/>
        </w:rPr>
        <w:t xml:space="preserve"> [at] epa.gov and include the name of the specific tool or service in your email.</w:t>
      </w:r>
    </w:p>
    <w:p w14:paraId="47262F50" w14:textId="094CBF5B" w:rsidR="5C6491C8" w:rsidRPr="001A3AC1" w:rsidRDefault="764709AD" w:rsidP="001A3AC1">
      <w:pPr>
        <w:pStyle w:val="Heading3"/>
        <w:rPr>
          <w:b/>
        </w:rPr>
      </w:pPr>
      <w:bookmarkStart w:id="18" w:name="_Toc525915855"/>
      <w:r w:rsidRPr="001A3AC1">
        <w:rPr>
          <w:b/>
        </w:rPr>
        <w:lastRenderedPageBreak/>
        <w:t xml:space="preserve">How </w:t>
      </w:r>
      <w:r w:rsidR="00BB43ED" w:rsidRPr="001A3AC1">
        <w:rPr>
          <w:b/>
        </w:rPr>
        <w:t>to</w:t>
      </w:r>
      <w:r w:rsidRPr="001A3AC1">
        <w:rPr>
          <w:b/>
        </w:rPr>
        <w:t xml:space="preserve"> add a service or tool to the E-Enterprise Portal</w:t>
      </w:r>
      <w:bookmarkEnd w:id="18"/>
    </w:p>
    <w:p w14:paraId="1DC69C42" w14:textId="40778EFD" w:rsidR="5C6491C8" w:rsidRPr="00994873" w:rsidRDefault="764709AD" w:rsidP="764709AD">
      <w:pPr>
        <w:rPr>
          <w:rFonts w:cstheme="minorHAnsi"/>
          <w:sz w:val="24"/>
          <w:szCs w:val="24"/>
        </w:rPr>
      </w:pPr>
      <w:r w:rsidRPr="00994873">
        <w:rPr>
          <w:rFonts w:cstheme="minorHAnsi"/>
          <w:sz w:val="24"/>
          <w:szCs w:val="24"/>
        </w:rPr>
        <w:t xml:space="preserve">Contact the E-Enterprise Portal Coordinator at </w:t>
      </w:r>
      <w:proofErr w:type="spellStart"/>
      <w:r w:rsidRPr="00994873">
        <w:rPr>
          <w:rFonts w:cstheme="minorHAnsi"/>
          <w:sz w:val="24"/>
          <w:szCs w:val="24"/>
        </w:rPr>
        <w:t>eportal</w:t>
      </w:r>
      <w:proofErr w:type="spellEnd"/>
      <w:r w:rsidRPr="00994873">
        <w:rPr>
          <w:rFonts w:cstheme="minorHAnsi"/>
          <w:sz w:val="24"/>
          <w:szCs w:val="24"/>
        </w:rPr>
        <w:t xml:space="preserve"> [at] epa.gov. Please provide: a brief description of your tool, the intended users, your desired timeline, and a description of how you are planning to address the principles outlined in the next question.  The governing body will use this information to determine if your tool is appropriate for the E-Enterprise Portal and provide feedback on your tool to ensure it meets the design criteria and look and feel of the E-Enterprise Portal.</w:t>
      </w:r>
    </w:p>
    <w:p w14:paraId="45805046" w14:textId="77E97C76" w:rsidR="00E34E9C" w:rsidRPr="00994873" w:rsidRDefault="764709AD" w:rsidP="764709AD">
      <w:pPr>
        <w:rPr>
          <w:rFonts w:cstheme="minorHAnsi"/>
          <w:sz w:val="24"/>
          <w:szCs w:val="24"/>
        </w:rPr>
      </w:pPr>
      <w:r w:rsidRPr="00994873">
        <w:rPr>
          <w:rFonts w:cstheme="minorHAnsi"/>
          <w:sz w:val="24"/>
          <w:szCs w:val="24"/>
        </w:rPr>
        <w:t>Please note that resources limitations may affect our ability to meet your deadline, please plan ahead.</w:t>
      </w:r>
    </w:p>
    <w:p w14:paraId="58FC3886" w14:textId="0BA9EFDA" w:rsidR="002A3F4E" w:rsidRDefault="002A3F4E" w:rsidP="764709AD">
      <w:pPr>
        <w:rPr>
          <w:rFonts w:cstheme="minorHAnsi"/>
          <w:sz w:val="24"/>
          <w:szCs w:val="24"/>
        </w:rPr>
      </w:pPr>
      <w:r w:rsidRPr="00994873">
        <w:rPr>
          <w:rFonts w:cstheme="minorHAnsi"/>
          <w:sz w:val="24"/>
          <w:szCs w:val="24"/>
        </w:rPr>
        <w:t xml:space="preserve">Please see the </w:t>
      </w:r>
      <w:r w:rsidR="00636507" w:rsidRPr="00636507">
        <w:rPr>
          <w:rFonts w:cstheme="minorHAnsi"/>
          <w:sz w:val="24"/>
          <w:szCs w:val="24"/>
        </w:rPr>
        <w:t xml:space="preserve">E-Enterprise Portal Service Development Guidelines (https://e-enterprise.gov/for-developers) </w:t>
      </w:r>
      <w:r w:rsidRPr="00994873">
        <w:rPr>
          <w:rFonts w:cstheme="minorHAnsi"/>
          <w:sz w:val="24"/>
          <w:szCs w:val="24"/>
        </w:rPr>
        <w:t>for designing an E-Enterprise service or tool.</w:t>
      </w:r>
      <w:r w:rsidR="00636507" w:rsidRPr="00636507">
        <w:rPr>
          <w:rFonts w:cstheme="minorHAnsi"/>
          <w:sz w:val="24"/>
          <w:szCs w:val="24"/>
        </w:rPr>
        <w:t xml:space="preserve"> </w:t>
      </w:r>
    </w:p>
    <w:p w14:paraId="11632D2E" w14:textId="361CCF12" w:rsidR="003A4D2B" w:rsidRPr="003A4D2B" w:rsidRDefault="005957AE" w:rsidP="003A4D2B">
      <w:pPr>
        <w:pStyle w:val="Heading3"/>
        <w:rPr>
          <w:b/>
        </w:rPr>
      </w:pPr>
      <w:bookmarkStart w:id="19" w:name="_Toc525915856"/>
      <w:r>
        <w:rPr>
          <w:b/>
        </w:rPr>
        <w:t>How applications are displayed</w:t>
      </w:r>
      <w:bookmarkEnd w:id="19"/>
      <w:r>
        <w:rPr>
          <w:b/>
        </w:rPr>
        <w:t xml:space="preserve"> </w:t>
      </w:r>
    </w:p>
    <w:p w14:paraId="4C299D9A" w14:textId="77777777" w:rsidR="003A4D2B" w:rsidRDefault="003A4D2B" w:rsidP="003A4D2B">
      <w:pPr>
        <w:rPr>
          <w:rFonts w:cstheme="minorHAnsi"/>
        </w:rPr>
      </w:pPr>
      <w:r>
        <w:rPr>
          <w:rFonts w:cstheme="minorHAnsi"/>
        </w:rPr>
        <w:t>There are two types of applications that are displayed in the E-Enterprise Portal.  They are:</w:t>
      </w:r>
    </w:p>
    <w:p w14:paraId="04586612" w14:textId="240C3F0C" w:rsidR="003A4D2B" w:rsidRPr="005957AE" w:rsidRDefault="003A4D2B" w:rsidP="005957AE">
      <w:pPr>
        <w:pStyle w:val="ListParagraph"/>
        <w:numPr>
          <w:ilvl w:val="0"/>
          <w:numId w:val="40"/>
        </w:numPr>
        <w:rPr>
          <w:rFonts w:asciiTheme="minorHAnsi" w:hAnsiTheme="minorHAnsi" w:cstheme="minorHAnsi"/>
          <w:sz w:val="22"/>
          <w:szCs w:val="22"/>
        </w:rPr>
      </w:pPr>
      <w:r w:rsidRPr="005957AE">
        <w:rPr>
          <w:rFonts w:asciiTheme="minorHAnsi" w:hAnsiTheme="minorHAnsi" w:cstheme="minorHAnsi"/>
          <w:sz w:val="22"/>
          <w:szCs w:val="22"/>
        </w:rPr>
        <w:t xml:space="preserve">In the portal: </w:t>
      </w:r>
      <w:r w:rsidR="005957AE" w:rsidRPr="005957AE">
        <w:rPr>
          <w:rFonts w:asciiTheme="minorHAnsi" w:hAnsiTheme="minorHAnsi" w:cstheme="minorHAnsi"/>
          <w:sz w:val="22"/>
          <w:szCs w:val="22"/>
        </w:rPr>
        <w:t xml:space="preserve">a </w:t>
      </w:r>
      <w:r w:rsidRPr="005957AE">
        <w:rPr>
          <w:rFonts w:asciiTheme="minorHAnsi" w:hAnsiTheme="minorHAnsi" w:cstheme="minorHAnsi"/>
          <w:sz w:val="22"/>
          <w:szCs w:val="22"/>
        </w:rPr>
        <w:t xml:space="preserve">web app developed in </w:t>
      </w:r>
      <w:r w:rsidR="005957AE" w:rsidRPr="005957AE">
        <w:rPr>
          <w:rFonts w:asciiTheme="minorHAnsi" w:hAnsiTheme="minorHAnsi" w:cstheme="minorHAnsi"/>
          <w:sz w:val="22"/>
          <w:szCs w:val="22"/>
        </w:rPr>
        <w:t xml:space="preserve">a </w:t>
      </w:r>
      <w:r w:rsidRPr="005957AE">
        <w:rPr>
          <w:rFonts w:asciiTheme="minorHAnsi" w:hAnsiTheme="minorHAnsi" w:cstheme="minorHAnsi"/>
          <w:sz w:val="22"/>
          <w:szCs w:val="22"/>
        </w:rPr>
        <w:t xml:space="preserve">portal friendly platform (e.g., </w:t>
      </w:r>
      <w:r w:rsidR="00D009D4" w:rsidRPr="005957AE">
        <w:rPr>
          <w:rFonts w:asciiTheme="minorHAnsi" w:hAnsiTheme="minorHAnsi" w:cstheme="minorHAnsi"/>
          <w:sz w:val="22"/>
          <w:szCs w:val="22"/>
        </w:rPr>
        <w:t>Drupal</w:t>
      </w:r>
      <w:r w:rsidRPr="005957AE">
        <w:rPr>
          <w:rFonts w:asciiTheme="minorHAnsi" w:hAnsiTheme="minorHAnsi" w:cstheme="minorHAnsi"/>
          <w:sz w:val="22"/>
          <w:szCs w:val="22"/>
        </w:rPr>
        <w:t>/PHP); or a</w:t>
      </w:r>
      <w:r w:rsidR="005957AE" w:rsidRPr="005957AE">
        <w:rPr>
          <w:rFonts w:asciiTheme="minorHAnsi" w:hAnsiTheme="minorHAnsi" w:cstheme="minorHAnsi"/>
          <w:sz w:val="22"/>
          <w:szCs w:val="22"/>
        </w:rPr>
        <w:t>n app residing in the E-Enterprise P</w:t>
      </w:r>
      <w:r w:rsidRPr="005957AE">
        <w:rPr>
          <w:rFonts w:asciiTheme="minorHAnsi" w:hAnsiTheme="minorHAnsi" w:cstheme="minorHAnsi"/>
          <w:sz w:val="22"/>
          <w:szCs w:val="22"/>
        </w:rPr>
        <w:t>ortal environment.</w:t>
      </w:r>
    </w:p>
    <w:p w14:paraId="4E5060AF" w14:textId="1DEAEF5D" w:rsidR="003A4D2B" w:rsidRPr="005957AE" w:rsidRDefault="003A4D2B" w:rsidP="005957AE">
      <w:pPr>
        <w:pStyle w:val="ListParagraph"/>
        <w:numPr>
          <w:ilvl w:val="0"/>
          <w:numId w:val="40"/>
        </w:numPr>
        <w:rPr>
          <w:rFonts w:asciiTheme="minorHAnsi" w:hAnsiTheme="minorHAnsi" w:cstheme="minorHAnsi"/>
          <w:sz w:val="22"/>
          <w:szCs w:val="22"/>
        </w:rPr>
      </w:pPr>
      <w:r w:rsidRPr="005957AE">
        <w:rPr>
          <w:rFonts w:asciiTheme="minorHAnsi" w:hAnsiTheme="minorHAnsi" w:cstheme="minorHAnsi"/>
          <w:sz w:val="22"/>
          <w:szCs w:val="22"/>
        </w:rPr>
        <w:t>Surfaced in the portal: an app or service made discoverable from the E-Ent</w:t>
      </w:r>
      <w:r w:rsidR="005957AE" w:rsidRPr="005957AE">
        <w:rPr>
          <w:rFonts w:asciiTheme="minorHAnsi" w:hAnsiTheme="minorHAnsi" w:cstheme="minorHAnsi"/>
          <w:sz w:val="22"/>
          <w:szCs w:val="22"/>
        </w:rPr>
        <w:t>er</w:t>
      </w:r>
      <w:r w:rsidRPr="005957AE">
        <w:rPr>
          <w:rFonts w:asciiTheme="minorHAnsi" w:hAnsiTheme="minorHAnsi" w:cstheme="minorHAnsi"/>
          <w:sz w:val="22"/>
          <w:szCs w:val="22"/>
        </w:rPr>
        <w:t>prise Portal through intelligent search or based on user profile, and user ability to save a view in a user interface persistently.</w:t>
      </w:r>
      <w:r w:rsidR="005957AE" w:rsidRPr="005957AE">
        <w:rPr>
          <w:rFonts w:asciiTheme="minorHAnsi" w:hAnsiTheme="minorHAnsi" w:cstheme="minorHAnsi"/>
          <w:sz w:val="22"/>
          <w:szCs w:val="22"/>
        </w:rPr>
        <w:t xml:space="preserve">  These are d</w:t>
      </w:r>
      <w:r w:rsidRPr="005957AE">
        <w:rPr>
          <w:rFonts w:asciiTheme="minorHAnsi" w:hAnsiTheme="minorHAnsi" w:cstheme="minorHAnsi"/>
          <w:sz w:val="22"/>
          <w:szCs w:val="22"/>
        </w:rPr>
        <w:t xml:space="preserve">iscovered from a defined universe of available partners, apps, </w:t>
      </w:r>
      <w:r w:rsidR="005957AE" w:rsidRPr="005957AE">
        <w:rPr>
          <w:rFonts w:asciiTheme="minorHAnsi" w:hAnsiTheme="minorHAnsi" w:cstheme="minorHAnsi"/>
          <w:sz w:val="22"/>
          <w:szCs w:val="22"/>
        </w:rPr>
        <w:t xml:space="preserve">and </w:t>
      </w:r>
      <w:r w:rsidRPr="005957AE">
        <w:rPr>
          <w:rFonts w:asciiTheme="minorHAnsi" w:hAnsiTheme="minorHAnsi" w:cstheme="minorHAnsi"/>
          <w:sz w:val="22"/>
          <w:szCs w:val="22"/>
        </w:rPr>
        <w:t xml:space="preserve">web sites. The app or service can reside anywhere within the defined </w:t>
      </w:r>
      <w:r w:rsidR="005957AE" w:rsidRPr="005957AE">
        <w:rPr>
          <w:rFonts w:asciiTheme="minorHAnsi" w:hAnsiTheme="minorHAnsi" w:cstheme="minorHAnsi"/>
          <w:sz w:val="22"/>
          <w:szCs w:val="22"/>
        </w:rPr>
        <w:t>network. This type r</w:t>
      </w:r>
      <w:r w:rsidRPr="005957AE">
        <w:rPr>
          <w:rFonts w:asciiTheme="minorHAnsi" w:hAnsiTheme="minorHAnsi" w:cstheme="minorHAnsi"/>
          <w:sz w:val="22"/>
          <w:szCs w:val="22"/>
        </w:rPr>
        <w:t>equires more underlying services to develop.</w:t>
      </w:r>
    </w:p>
    <w:p w14:paraId="176748D5" w14:textId="77777777" w:rsidR="003A4D2B" w:rsidRPr="005957AE" w:rsidRDefault="003A4D2B" w:rsidP="764709AD">
      <w:pPr>
        <w:rPr>
          <w:rFonts w:cstheme="minorHAnsi"/>
        </w:rPr>
      </w:pPr>
    </w:p>
    <w:p w14:paraId="77AD1174" w14:textId="78A6CD10" w:rsidR="3F9EA9C8" w:rsidRPr="00994873" w:rsidRDefault="764709AD" w:rsidP="00BB43ED">
      <w:pPr>
        <w:pStyle w:val="Heading1"/>
      </w:pPr>
      <w:bookmarkStart w:id="20" w:name="_Toc525915857"/>
      <w:r w:rsidRPr="00994873">
        <w:t>Governance</w:t>
      </w:r>
      <w:bookmarkEnd w:id="20"/>
    </w:p>
    <w:p w14:paraId="66EB32E0" w14:textId="77FC1E05" w:rsidR="00276210" w:rsidRPr="001A3AC1" w:rsidRDefault="764709AD" w:rsidP="001A3AC1">
      <w:pPr>
        <w:pStyle w:val="Heading3"/>
        <w:rPr>
          <w:b/>
        </w:rPr>
      </w:pPr>
      <w:bookmarkStart w:id="21" w:name="_Toc525915858"/>
      <w:r w:rsidRPr="001A3AC1">
        <w:rPr>
          <w:b/>
        </w:rPr>
        <w:t xml:space="preserve">How decisions </w:t>
      </w:r>
      <w:r w:rsidR="00BB43ED" w:rsidRPr="001A3AC1">
        <w:rPr>
          <w:b/>
        </w:rPr>
        <w:t xml:space="preserve">are </w:t>
      </w:r>
      <w:r w:rsidRPr="001A3AC1">
        <w:rPr>
          <w:b/>
        </w:rPr>
        <w:t>made for the E-Enterprise Portal</w:t>
      </w:r>
      <w:bookmarkEnd w:id="21"/>
    </w:p>
    <w:p w14:paraId="0736DF8A" w14:textId="2419F700" w:rsidR="00276210" w:rsidRPr="00994873" w:rsidRDefault="764709AD" w:rsidP="764709AD">
      <w:pPr>
        <w:rPr>
          <w:rFonts w:cstheme="minorHAnsi"/>
          <w:sz w:val="24"/>
          <w:szCs w:val="24"/>
        </w:rPr>
      </w:pPr>
      <w:r w:rsidRPr="00994873">
        <w:rPr>
          <w:rFonts w:cstheme="minorHAnsi"/>
          <w:sz w:val="24"/>
          <w:szCs w:val="24"/>
        </w:rPr>
        <w:t>The E-Enterprise Portal is co-governed by E-Enterprise for the Environment partners.  Currently, representatives of the following States, Tribes</w:t>
      </w:r>
      <w:r w:rsidR="00213FAE" w:rsidRPr="00994873">
        <w:rPr>
          <w:rFonts w:cstheme="minorHAnsi"/>
          <w:sz w:val="24"/>
          <w:szCs w:val="24"/>
        </w:rPr>
        <w:t xml:space="preserve">, and </w:t>
      </w:r>
      <w:r w:rsidRPr="00994873">
        <w:rPr>
          <w:rFonts w:cstheme="minorHAnsi"/>
          <w:sz w:val="24"/>
          <w:szCs w:val="24"/>
        </w:rPr>
        <w:t>EPA Programs participate: Ohio, Wyoming, New Hampshire, Muscogee (Creek) Nation, and EPA’s Offices of Information Management, Chief Financial Officer, and Enforcement and Compliance Assistance.</w:t>
      </w:r>
    </w:p>
    <w:p w14:paraId="6463972D" w14:textId="0D73D2BB" w:rsidR="00276210" w:rsidRPr="00994873" w:rsidRDefault="764709AD" w:rsidP="764709AD">
      <w:pPr>
        <w:rPr>
          <w:rFonts w:cstheme="minorHAnsi"/>
          <w:sz w:val="24"/>
          <w:szCs w:val="24"/>
        </w:rPr>
      </w:pPr>
      <w:r w:rsidRPr="00994873">
        <w:rPr>
          <w:rFonts w:cstheme="minorHAnsi"/>
          <w:sz w:val="24"/>
          <w:szCs w:val="24"/>
        </w:rPr>
        <w:t>This team decides what and how services are displayed, develops processes and standards for E-Enterprise Portal management and ensures that services and tools align with an E-Enterprise approach. This means they are designed to meet multiple organizational needs, help meet statutory and regulatory requirements, consider all relevant stakeholder perspectives and have supporting documentation to enable other partners to use the tool or service.</w:t>
      </w:r>
    </w:p>
    <w:p w14:paraId="64D3BD1E" w14:textId="6F909288" w:rsidR="006925B0" w:rsidRPr="001A3AC1" w:rsidRDefault="00BB43ED" w:rsidP="001A3AC1">
      <w:pPr>
        <w:pStyle w:val="Heading3"/>
        <w:rPr>
          <w:b/>
        </w:rPr>
      </w:pPr>
      <w:bookmarkStart w:id="22" w:name="_Toc525915859"/>
      <w:r w:rsidRPr="001A3AC1">
        <w:rPr>
          <w:b/>
        </w:rPr>
        <w:t>The</w:t>
      </w:r>
      <w:r w:rsidR="764709AD" w:rsidRPr="001A3AC1">
        <w:rPr>
          <w:b/>
        </w:rPr>
        <w:t xml:space="preserve"> E-Enterprise Portal</w:t>
      </w:r>
      <w:r w:rsidRPr="001A3AC1">
        <w:rPr>
          <w:b/>
        </w:rPr>
        <w:t xml:space="preserve">’s relationship to the </w:t>
      </w:r>
      <w:r w:rsidR="764709AD" w:rsidRPr="001A3AC1">
        <w:rPr>
          <w:b/>
        </w:rPr>
        <w:t>Exchange Network</w:t>
      </w:r>
      <w:bookmarkEnd w:id="22"/>
    </w:p>
    <w:p w14:paraId="3F426652" w14:textId="00D3B94F" w:rsidR="007F7705" w:rsidRPr="00994873" w:rsidRDefault="764709AD" w:rsidP="764709AD">
      <w:pPr>
        <w:rPr>
          <w:rFonts w:cstheme="minorHAnsi"/>
          <w:sz w:val="24"/>
          <w:szCs w:val="24"/>
        </w:rPr>
      </w:pPr>
      <w:r w:rsidRPr="00994873">
        <w:rPr>
          <w:rFonts w:cstheme="minorHAnsi"/>
          <w:sz w:val="24"/>
          <w:szCs w:val="24"/>
        </w:rPr>
        <w:t xml:space="preserve">The E-Enterprise Portal builds upon lessons learned, interoperability and standards developed for the Exchange Network.  Since the E-Enterprise Portal is in the EPA Central Data Exchange (CDX) domain, we can take advantage of the CDX as a data node in the Exchange Network to facilitate machine-to-machine transfer of information. Exchange Network technical </w:t>
      </w:r>
      <w:r w:rsidRPr="00994873">
        <w:rPr>
          <w:rFonts w:cstheme="minorHAnsi"/>
          <w:sz w:val="24"/>
          <w:szCs w:val="24"/>
        </w:rPr>
        <w:lastRenderedPageBreak/>
        <w:t xml:space="preserve">documentation can be found at </w:t>
      </w:r>
      <w:hyperlink r:id="rId15">
        <w:r w:rsidRPr="00994873">
          <w:rPr>
            <w:rStyle w:val="Hyperlink"/>
            <w:rFonts w:cstheme="minorHAnsi"/>
            <w:sz w:val="24"/>
            <w:szCs w:val="24"/>
          </w:rPr>
          <w:t>http://www.exchangenetwork.net/essential-technical-documentation/</w:t>
        </w:r>
      </w:hyperlink>
      <w:r w:rsidRPr="00994873">
        <w:rPr>
          <w:rFonts w:cstheme="minorHAnsi"/>
          <w:sz w:val="24"/>
          <w:szCs w:val="24"/>
        </w:rPr>
        <w:t xml:space="preserve">  </w:t>
      </w:r>
    </w:p>
    <w:p w14:paraId="139B0A19" w14:textId="3A86DA3E" w:rsidR="006925B0" w:rsidRPr="001A3AC1" w:rsidRDefault="764709AD" w:rsidP="001A3AC1">
      <w:pPr>
        <w:pStyle w:val="Heading3"/>
        <w:rPr>
          <w:b/>
        </w:rPr>
      </w:pPr>
      <w:bookmarkStart w:id="23" w:name="_Toc525915860"/>
      <w:r w:rsidRPr="001A3AC1">
        <w:rPr>
          <w:b/>
        </w:rPr>
        <w:t>How the E-Enterprise Portal fit into the Shared Services Strategy</w:t>
      </w:r>
      <w:bookmarkEnd w:id="23"/>
    </w:p>
    <w:p w14:paraId="3ECE681B" w14:textId="2AEB191E" w:rsidR="00CF2F96" w:rsidRPr="00994873" w:rsidRDefault="764709AD" w:rsidP="764709AD">
      <w:pPr>
        <w:rPr>
          <w:rFonts w:cstheme="minorHAnsi"/>
          <w:sz w:val="24"/>
          <w:szCs w:val="24"/>
        </w:rPr>
      </w:pPr>
      <w:r w:rsidRPr="00994873">
        <w:rPr>
          <w:rFonts w:cstheme="minorHAnsi"/>
          <w:sz w:val="24"/>
          <w:szCs w:val="24"/>
        </w:rPr>
        <w:t>The E-Enterprise Portal is identified as a shared service platform in the Shared Services Strategy. [</w:t>
      </w:r>
      <w:hyperlink r:id="rId16">
        <w:r w:rsidRPr="00994873">
          <w:rPr>
            <w:rStyle w:val="Hyperlink"/>
            <w:rFonts w:cstheme="minorHAnsi"/>
            <w:sz w:val="24"/>
            <w:szCs w:val="24"/>
          </w:rPr>
          <w:t>Shared Services Strategy Working Document</w:t>
        </w:r>
      </w:hyperlink>
      <w:r w:rsidRPr="00994873">
        <w:rPr>
          <w:rFonts w:cstheme="minorHAnsi"/>
          <w:sz w:val="24"/>
          <w:szCs w:val="24"/>
        </w:rPr>
        <w:t xml:space="preserve">] We will develop a service level commitment, following the format outlined in the strategy, to document what the E-Enterprise Portal will provide in terms of services.  We will also develop services with micro-services and/or </w:t>
      </w:r>
      <w:r w:rsidR="00994873" w:rsidRPr="00994873">
        <w:rPr>
          <w:rFonts w:cstheme="minorHAnsi"/>
          <w:sz w:val="24"/>
          <w:szCs w:val="24"/>
        </w:rPr>
        <w:t>service-oriented</w:t>
      </w:r>
      <w:r w:rsidRPr="00994873">
        <w:rPr>
          <w:rFonts w:cstheme="minorHAnsi"/>
          <w:sz w:val="24"/>
          <w:szCs w:val="24"/>
        </w:rPr>
        <w:t xml:space="preserve"> architecture to enable reuse/reassembly within the E-Enterprise Portal and its associated applications as well as our partners’ sites.</w:t>
      </w:r>
    </w:p>
    <w:p w14:paraId="0DA24EE9" w14:textId="7B193B9F" w:rsidR="009669C8" w:rsidRPr="001A3AC1" w:rsidRDefault="764709AD" w:rsidP="001A3AC1">
      <w:pPr>
        <w:pStyle w:val="Heading3"/>
        <w:rPr>
          <w:b/>
        </w:rPr>
      </w:pPr>
      <w:bookmarkStart w:id="24" w:name="_Toc525915861"/>
      <w:r w:rsidRPr="001A3AC1">
        <w:rPr>
          <w:b/>
        </w:rPr>
        <w:t xml:space="preserve">Where </w:t>
      </w:r>
      <w:r w:rsidR="00BB43ED" w:rsidRPr="001A3AC1">
        <w:rPr>
          <w:b/>
        </w:rPr>
        <w:t>to</w:t>
      </w:r>
      <w:r w:rsidRPr="001A3AC1">
        <w:rPr>
          <w:b/>
        </w:rPr>
        <w:t xml:space="preserve"> find details about</w:t>
      </w:r>
      <w:r w:rsidR="00994873" w:rsidRPr="001A3AC1">
        <w:rPr>
          <w:b/>
        </w:rPr>
        <w:t xml:space="preserve"> E-Enterprise Portal</w:t>
      </w:r>
      <w:r w:rsidRPr="001A3AC1">
        <w:rPr>
          <w:b/>
        </w:rPr>
        <w:t xml:space="preserve"> service requirements</w:t>
      </w:r>
      <w:bookmarkEnd w:id="24"/>
    </w:p>
    <w:p w14:paraId="705DCEE0" w14:textId="60200332" w:rsidR="009669C8" w:rsidRPr="00994873" w:rsidRDefault="764709AD" w:rsidP="00687C20">
      <w:pPr>
        <w:rPr>
          <w:rFonts w:cstheme="minorHAnsi"/>
          <w:sz w:val="24"/>
          <w:szCs w:val="24"/>
        </w:rPr>
        <w:sectPr w:rsidR="009669C8" w:rsidRPr="00994873" w:rsidSect="00567494">
          <w:headerReference w:type="even" r:id="rId17"/>
          <w:footerReference w:type="default" r:id="rId18"/>
          <w:pgSz w:w="12240" w:h="15840"/>
          <w:pgMar w:top="1440" w:right="1440" w:bottom="1440" w:left="1440" w:header="720" w:footer="720" w:gutter="0"/>
          <w:pgNumType w:start="0"/>
          <w:cols w:space="720"/>
          <w:titlePg/>
          <w:docGrid w:linePitch="360"/>
        </w:sectPr>
      </w:pPr>
      <w:r w:rsidRPr="00994873">
        <w:rPr>
          <w:rFonts w:cstheme="minorHAnsi"/>
          <w:sz w:val="24"/>
          <w:szCs w:val="24"/>
        </w:rPr>
        <w:t xml:space="preserve">The Service Level Commitment is located at: </w:t>
      </w:r>
      <w:r w:rsidR="00DF416B">
        <w:rPr>
          <w:rFonts w:cstheme="minorHAnsi"/>
          <w:sz w:val="24"/>
          <w:szCs w:val="24"/>
        </w:rPr>
        <w:t>[LINK]</w:t>
      </w:r>
    </w:p>
    <w:p w14:paraId="6A872C62" w14:textId="745F2A46" w:rsidR="00CF2F96" w:rsidRPr="00567494" w:rsidRDefault="764709AD" w:rsidP="764709AD">
      <w:pPr>
        <w:pStyle w:val="Heading1"/>
        <w:rPr>
          <w:rFonts w:ascii="Calibri" w:hAnsi="Calibri" w:cs="Calibri"/>
          <w:bCs/>
          <w:sz w:val="28"/>
          <w:szCs w:val="28"/>
        </w:rPr>
      </w:pPr>
      <w:bookmarkStart w:id="25" w:name="_Appendix_A:_List"/>
      <w:bookmarkStart w:id="26" w:name="_Toc525915862"/>
      <w:bookmarkEnd w:id="25"/>
      <w:r w:rsidRPr="00567494">
        <w:rPr>
          <w:rFonts w:ascii="Calibri" w:hAnsi="Calibri" w:cs="Calibri"/>
          <w:bCs/>
          <w:sz w:val="28"/>
          <w:szCs w:val="28"/>
        </w:rPr>
        <w:lastRenderedPageBreak/>
        <w:t>Appendix A: List of existing services in the E-Enterprise Portal</w:t>
      </w:r>
      <w:bookmarkEnd w:id="26"/>
    </w:p>
    <w:p w14:paraId="3B9BC536" w14:textId="00BAFD7A" w:rsidR="00482695" w:rsidRPr="00482695" w:rsidRDefault="764709AD" w:rsidP="00687C20">
      <w:r>
        <w:t>This table outlines the various service that are in use for the E-Enterprise Portal.</w:t>
      </w:r>
    </w:p>
    <w:tbl>
      <w:tblPr>
        <w:tblStyle w:val="ScrollTableNormal"/>
        <w:tblW w:w="9354" w:type="dxa"/>
        <w:tblLook w:val="0020" w:firstRow="1" w:lastRow="0" w:firstColumn="0" w:lastColumn="0" w:noHBand="0" w:noVBand="0"/>
      </w:tblPr>
      <w:tblGrid>
        <w:gridCol w:w="313"/>
        <w:gridCol w:w="1471"/>
        <w:gridCol w:w="2076"/>
        <w:gridCol w:w="1472"/>
        <w:gridCol w:w="1152"/>
        <w:gridCol w:w="1472"/>
        <w:gridCol w:w="1398"/>
      </w:tblGrid>
      <w:tr w:rsidR="00765A4C" w14:paraId="05A81F91" w14:textId="77777777" w:rsidTr="764709AD">
        <w:trPr>
          <w:cnfStyle w:val="100000000000" w:firstRow="1" w:lastRow="0" w:firstColumn="0" w:lastColumn="0" w:oddVBand="0" w:evenVBand="0" w:oddHBand="0" w:evenHBand="0" w:firstRowFirstColumn="0" w:firstRowLastColumn="0" w:lastRowFirstColumn="0" w:lastRowLastColumn="0"/>
        </w:trPr>
        <w:tc>
          <w:tcPr>
            <w:tcW w:w="0" w:type="dxa"/>
            <w:tcMar>
              <w:top w:w="30" w:type="dxa"/>
              <w:left w:w="30" w:type="dxa"/>
              <w:bottom w:w="20" w:type="dxa"/>
              <w:right w:w="30" w:type="dxa"/>
            </w:tcMar>
          </w:tcPr>
          <w:p w14:paraId="47D34B5E" w14:textId="77777777" w:rsidR="00482695" w:rsidRDefault="764709AD" w:rsidP="00687C20">
            <w:r>
              <w:t>ID</w:t>
            </w:r>
          </w:p>
        </w:tc>
        <w:tc>
          <w:tcPr>
            <w:tcW w:w="0" w:type="dxa"/>
            <w:tcMar>
              <w:top w:w="30" w:type="dxa"/>
              <w:left w:w="30" w:type="dxa"/>
              <w:bottom w:w="20" w:type="dxa"/>
              <w:right w:w="30" w:type="dxa"/>
            </w:tcMar>
          </w:tcPr>
          <w:p w14:paraId="0FFF277F" w14:textId="77777777" w:rsidR="00482695" w:rsidRDefault="764709AD" w:rsidP="00687C20">
            <w:r>
              <w:t>Service</w:t>
            </w:r>
          </w:p>
        </w:tc>
        <w:tc>
          <w:tcPr>
            <w:tcW w:w="0" w:type="dxa"/>
            <w:tcMar>
              <w:top w:w="30" w:type="dxa"/>
              <w:left w:w="30" w:type="dxa"/>
              <w:bottom w:w="20" w:type="dxa"/>
              <w:right w:w="30" w:type="dxa"/>
            </w:tcMar>
          </w:tcPr>
          <w:p w14:paraId="4A9AFE84" w14:textId="77777777" w:rsidR="00482695" w:rsidRDefault="764709AD" w:rsidP="00687C20">
            <w:r>
              <w:t>Widget(s) used</w:t>
            </w:r>
          </w:p>
        </w:tc>
        <w:tc>
          <w:tcPr>
            <w:tcW w:w="0" w:type="dxa"/>
            <w:tcMar>
              <w:top w:w="30" w:type="dxa"/>
              <w:left w:w="30" w:type="dxa"/>
              <w:bottom w:w="20" w:type="dxa"/>
              <w:right w:w="30" w:type="dxa"/>
            </w:tcMar>
          </w:tcPr>
          <w:p w14:paraId="3722DD74" w14:textId="77777777" w:rsidR="00482695" w:rsidRDefault="764709AD" w:rsidP="00687C20">
            <w:r>
              <w:t>Description</w:t>
            </w:r>
          </w:p>
        </w:tc>
        <w:tc>
          <w:tcPr>
            <w:tcW w:w="0" w:type="dxa"/>
            <w:tcMar>
              <w:top w:w="30" w:type="dxa"/>
              <w:left w:w="30" w:type="dxa"/>
              <w:bottom w:w="20" w:type="dxa"/>
              <w:right w:w="30" w:type="dxa"/>
            </w:tcMar>
          </w:tcPr>
          <w:p w14:paraId="4F967A44" w14:textId="77777777" w:rsidR="00482695" w:rsidRDefault="764709AD" w:rsidP="00687C20">
            <w:r>
              <w:t>Type</w:t>
            </w:r>
          </w:p>
        </w:tc>
        <w:tc>
          <w:tcPr>
            <w:tcW w:w="0" w:type="dxa"/>
            <w:tcMar>
              <w:top w:w="30" w:type="dxa"/>
              <w:left w:w="30" w:type="dxa"/>
              <w:bottom w:w="20" w:type="dxa"/>
              <w:right w:w="30" w:type="dxa"/>
            </w:tcMar>
          </w:tcPr>
          <w:p w14:paraId="5ADD5559" w14:textId="77777777" w:rsidR="00482695" w:rsidRDefault="764709AD" w:rsidP="00687C20">
            <w:r>
              <w:t>Authentication</w:t>
            </w:r>
          </w:p>
        </w:tc>
        <w:tc>
          <w:tcPr>
            <w:tcW w:w="0" w:type="dxa"/>
            <w:tcMar>
              <w:top w:w="30" w:type="dxa"/>
              <w:left w:w="30" w:type="dxa"/>
              <w:bottom w:w="20" w:type="dxa"/>
              <w:right w:w="30" w:type="dxa"/>
            </w:tcMar>
          </w:tcPr>
          <w:p w14:paraId="78201E95" w14:textId="77777777" w:rsidR="00482695" w:rsidRDefault="764709AD" w:rsidP="00687C20">
            <w:r>
              <w:t>Is it configurable? (1)</w:t>
            </w:r>
          </w:p>
        </w:tc>
      </w:tr>
      <w:tr w:rsidR="00482695" w14:paraId="713C22B9" w14:textId="77777777" w:rsidTr="764709AD">
        <w:tc>
          <w:tcPr>
            <w:tcW w:w="0" w:type="dxa"/>
            <w:tcMar>
              <w:top w:w="30" w:type="dxa"/>
              <w:left w:w="30" w:type="dxa"/>
              <w:bottom w:w="20" w:type="dxa"/>
              <w:right w:w="30" w:type="dxa"/>
            </w:tcMar>
          </w:tcPr>
          <w:p w14:paraId="1DCFBB7E" w14:textId="77777777" w:rsidR="00482695" w:rsidRDefault="764709AD" w:rsidP="00687C20">
            <w:r>
              <w:t>1</w:t>
            </w:r>
          </w:p>
        </w:tc>
        <w:tc>
          <w:tcPr>
            <w:tcW w:w="0" w:type="dxa"/>
            <w:tcMar>
              <w:top w:w="30" w:type="dxa"/>
              <w:left w:w="30" w:type="dxa"/>
              <w:bottom w:w="20" w:type="dxa"/>
              <w:right w:w="30" w:type="dxa"/>
            </w:tcMar>
          </w:tcPr>
          <w:p w14:paraId="4558A4FE" w14:textId="77777777" w:rsidR="00482695" w:rsidRDefault="764709AD" w:rsidP="00687C20">
            <w:r>
              <w:t>BWI Evaluation</w:t>
            </w:r>
          </w:p>
        </w:tc>
        <w:tc>
          <w:tcPr>
            <w:tcW w:w="0" w:type="dxa"/>
            <w:tcMar>
              <w:top w:w="30" w:type="dxa"/>
              <w:left w:w="30" w:type="dxa"/>
              <w:bottom w:w="20" w:type="dxa"/>
              <w:right w:w="30" w:type="dxa"/>
            </w:tcMar>
          </w:tcPr>
          <w:p w14:paraId="74BE8467" w14:textId="77777777" w:rsidR="00482695" w:rsidRDefault="764709AD" w:rsidP="00687C20">
            <w:r>
              <w:t xml:space="preserve">Be </w:t>
            </w:r>
            <w:r w:rsidRPr="764709AD">
              <w:rPr>
                <w:i/>
                <w:iCs/>
              </w:rPr>
              <w:t>Well</w:t>
            </w:r>
            <w:r>
              <w:t xml:space="preserve"> Informed</w:t>
            </w:r>
          </w:p>
        </w:tc>
        <w:tc>
          <w:tcPr>
            <w:tcW w:w="0" w:type="dxa"/>
            <w:tcMar>
              <w:top w:w="30" w:type="dxa"/>
              <w:left w:w="30" w:type="dxa"/>
              <w:bottom w:w="20" w:type="dxa"/>
              <w:right w:w="30" w:type="dxa"/>
            </w:tcMar>
          </w:tcPr>
          <w:p w14:paraId="4BEA6558" w14:textId="77777777" w:rsidR="00482695" w:rsidRDefault="764709AD" w:rsidP="00687C20">
            <w:r>
              <w:t>Used to calculate response to the water contaminates</w:t>
            </w:r>
          </w:p>
        </w:tc>
        <w:tc>
          <w:tcPr>
            <w:tcW w:w="0" w:type="dxa"/>
            <w:tcMar>
              <w:top w:w="30" w:type="dxa"/>
              <w:left w:w="30" w:type="dxa"/>
              <w:bottom w:w="20" w:type="dxa"/>
              <w:right w:w="30" w:type="dxa"/>
            </w:tcMar>
          </w:tcPr>
          <w:p w14:paraId="7A3EB99B" w14:textId="77777777" w:rsidR="00482695" w:rsidRDefault="764709AD" w:rsidP="00687C20">
            <w:r>
              <w:t>REST</w:t>
            </w:r>
          </w:p>
        </w:tc>
        <w:tc>
          <w:tcPr>
            <w:tcW w:w="0" w:type="dxa"/>
            <w:tcMar>
              <w:top w:w="30" w:type="dxa"/>
              <w:left w:w="30" w:type="dxa"/>
              <w:bottom w:w="20" w:type="dxa"/>
              <w:right w:w="30" w:type="dxa"/>
            </w:tcMar>
          </w:tcPr>
          <w:p w14:paraId="53636AF0" w14:textId="77777777" w:rsidR="00482695" w:rsidRDefault="764709AD" w:rsidP="00687C20">
            <w:r>
              <w:t>None</w:t>
            </w:r>
          </w:p>
        </w:tc>
        <w:tc>
          <w:tcPr>
            <w:tcW w:w="0" w:type="dxa"/>
            <w:tcMar>
              <w:top w:w="30" w:type="dxa"/>
              <w:left w:w="30" w:type="dxa"/>
              <w:bottom w:w="20" w:type="dxa"/>
              <w:right w:w="30" w:type="dxa"/>
            </w:tcMar>
          </w:tcPr>
          <w:p w14:paraId="280A6E4D" w14:textId="77777777" w:rsidR="00482695" w:rsidRDefault="764709AD" w:rsidP="00687C20">
            <w:r>
              <w:t>No</w:t>
            </w:r>
          </w:p>
        </w:tc>
      </w:tr>
      <w:tr w:rsidR="00482695" w14:paraId="0DECD058" w14:textId="77777777" w:rsidTr="764709AD">
        <w:tc>
          <w:tcPr>
            <w:tcW w:w="0" w:type="dxa"/>
            <w:tcMar>
              <w:top w:w="30" w:type="dxa"/>
              <w:left w:w="30" w:type="dxa"/>
              <w:bottom w:w="20" w:type="dxa"/>
              <w:right w:w="30" w:type="dxa"/>
            </w:tcMar>
          </w:tcPr>
          <w:p w14:paraId="2B0D186E" w14:textId="77777777" w:rsidR="00482695" w:rsidRDefault="764709AD" w:rsidP="00687C20">
            <w:r>
              <w:t>2</w:t>
            </w:r>
          </w:p>
        </w:tc>
        <w:tc>
          <w:tcPr>
            <w:tcW w:w="0" w:type="dxa"/>
            <w:tcMar>
              <w:top w:w="30" w:type="dxa"/>
              <w:left w:w="30" w:type="dxa"/>
              <w:bottom w:w="20" w:type="dxa"/>
              <w:right w:w="30" w:type="dxa"/>
            </w:tcMar>
          </w:tcPr>
          <w:p w14:paraId="306F0C4D" w14:textId="77777777" w:rsidR="00482695" w:rsidRDefault="764709AD" w:rsidP="00687C20">
            <w:r>
              <w:t>EPA SRS Substance by CAS Dataflow</w:t>
            </w:r>
          </w:p>
        </w:tc>
        <w:tc>
          <w:tcPr>
            <w:tcW w:w="0" w:type="dxa"/>
            <w:tcMar>
              <w:top w:w="30" w:type="dxa"/>
              <w:left w:w="30" w:type="dxa"/>
              <w:bottom w:w="20" w:type="dxa"/>
              <w:right w:w="30" w:type="dxa"/>
            </w:tcMar>
          </w:tcPr>
          <w:p w14:paraId="2F37C5BB" w14:textId="77777777" w:rsidR="00482695" w:rsidRDefault="764709AD" w:rsidP="00687C20">
            <w:r>
              <w:t>Chemical Laws and Regulations</w:t>
            </w:r>
          </w:p>
        </w:tc>
        <w:tc>
          <w:tcPr>
            <w:tcW w:w="0" w:type="dxa"/>
            <w:tcMar>
              <w:top w:w="30" w:type="dxa"/>
              <w:left w:w="30" w:type="dxa"/>
              <w:bottom w:w="20" w:type="dxa"/>
              <w:right w:w="30" w:type="dxa"/>
            </w:tcMar>
          </w:tcPr>
          <w:p w14:paraId="09A97605" w14:textId="77777777" w:rsidR="00482695" w:rsidRDefault="764709AD" w:rsidP="00687C20">
            <w:r>
              <w:t>Returns chemical information based on CAS number</w:t>
            </w:r>
          </w:p>
        </w:tc>
        <w:tc>
          <w:tcPr>
            <w:tcW w:w="0" w:type="dxa"/>
            <w:tcMar>
              <w:top w:w="30" w:type="dxa"/>
              <w:left w:w="30" w:type="dxa"/>
              <w:bottom w:w="20" w:type="dxa"/>
              <w:right w:w="30" w:type="dxa"/>
            </w:tcMar>
          </w:tcPr>
          <w:p w14:paraId="4521648C" w14:textId="77777777" w:rsidR="00482695" w:rsidRDefault="764709AD" w:rsidP="00687C20">
            <w:r>
              <w:t>REST</w:t>
            </w:r>
          </w:p>
        </w:tc>
        <w:tc>
          <w:tcPr>
            <w:tcW w:w="0" w:type="dxa"/>
            <w:tcMar>
              <w:top w:w="30" w:type="dxa"/>
              <w:left w:w="30" w:type="dxa"/>
              <w:bottom w:w="20" w:type="dxa"/>
              <w:right w:w="30" w:type="dxa"/>
            </w:tcMar>
          </w:tcPr>
          <w:p w14:paraId="2D1B3AAF" w14:textId="77777777" w:rsidR="00482695" w:rsidRDefault="764709AD" w:rsidP="00687C20">
            <w:r>
              <w:t>None</w:t>
            </w:r>
          </w:p>
        </w:tc>
        <w:tc>
          <w:tcPr>
            <w:tcW w:w="0" w:type="dxa"/>
            <w:tcMar>
              <w:top w:w="30" w:type="dxa"/>
              <w:left w:w="30" w:type="dxa"/>
              <w:bottom w:w="20" w:type="dxa"/>
              <w:right w:w="30" w:type="dxa"/>
            </w:tcMar>
          </w:tcPr>
          <w:p w14:paraId="08A70DAA" w14:textId="77777777" w:rsidR="00482695" w:rsidRDefault="764709AD" w:rsidP="00687C20">
            <w:r>
              <w:t>No</w:t>
            </w:r>
          </w:p>
        </w:tc>
      </w:tr>
      <w:tr w:rsidR="00482695" w14:paraId="1620CDDC" w14:textId="77777777" w:rsidTr="764709AD">
        <w:tc>
          <w:tcPr>
            <w:tcW w:w="0" w:type="dxa"/>
            <w:tcMar>
              <w:top w:w="30" w:type="dxa"/>
              <w:left w:w="30" w:type="dxa"/>
              <w:bottom w:w="20" w:type="dxa"/>
              <w:right w:w="30" w:type="dxa"/>
            </w:tcMar>
          </w:tcPr>
          <w:p w14:paraId="510176AA" w14:textId="77777777" w:rsidR="00482695" w:rsidRDefault="764709AD" w:rsidP="00687C20">
            <w:r>
              <w:t>3</w:t>
            </w:r>
          </w:p>
        </w:tc>
        <w:tc>
          <w:tcPr>
            <w:tcW w:w="0" w:type="dxa"/>
            <w:tcMar>
              <w:top w:w="30" w:type="dxa"/>
              <w:left w:w="30" w:type="dxa"/>
              <w:bottom w:w="20" w:type="dxa"/>
              <w:right w:w="30" w:type="dxa"/>
            </w:tcMar>
          </w:tcPr>
          <w:p w14:paraId="40324886" w14:textId="77777777" w:rsidR="00482695" w:rsidRDefault="764709AD" w:rsidP="00687C20">
            <w:r>
              <w:t>EPA SRS Substance by Name Dataflow</w:t>
            </w:r>
          </w:p>
        </w:tc>
        <w:tc>
          <w:tcPr>
            <w:tcW w:w="0" w:type="dxa"/>
            <w:tcMar>
              <w:top w:w="30" w:type="dxa"/>
              <w:left w:w="30" w:type="dxa"/>
              <w:bottom w:w="20" w:type="dxa"/>
              <w:right w:w="30" w:type="dxa"/>
            </w:tcMar>
          </w:tcPr>
          <w:p w14:paraId="641524AE" w14:textId="77777777" w:rsidR="00482695" w:rsidRDefault="764709AD" w:rsidP="00687C20">
            <w:r>
              <w:t>Chemical Laws and Regulations</w:t>
            </w:r>
          </w:p>
        </w:tc>
        <w:tc>
          <w:tcPr>
            <w:tcW w:w="0" w:type="dxa"/>
            <w:tcMar>
              <w:top w:w="30" w:type="dxa"/>
              <w:left w:w="30" w:type="dxa"/>
              <w:bottom w:w="20" w:type="dxa"/>
              <w:right w:w="30" w:type="dxa"/>
            </w:tcMar>
          </w:tcPr>
          <w:p w14:paraId="1A2D058C" w14:textId="7BB7BC5E" w:rsidR="00482695" w:rsidRDefault="764709AD" w:rsidP="00687C20">
            <w:r>
              <w:t>Returns chemical information based on the substance name</w:t>
            </w:r>
          </w:p>
        </w:tc>
        <w:tc>
          <w:tcPr>
            <w:tcW w:w="0" w:type="dxa"/>
            <w:tcMar>
              <w:top w:w="30" w:type="dxa"/>
              <w:left w:w="30" w:type="dxa"/>
              <w:bottom w:w="20" w:type="dxa"/>
              <w:right w:w="30" w:type="dxa"/>
            </w:tcMar>
          </w:tcPr>
          <w:p w14:paraId="4C3A99A2" w14:textId="77777777" w:rsidR="00482695" w:rsidRDefault="764709AD" w:rsidP="00687C20">
            <w:r>
              <w:t>REST</w:t>
            </w:r>
          </w:p>
        </w:tc>
        <w:tc>
          <w:tcPr>
            <w:tcW w:w="0" w:type="dxa"/>
            <w:tcMar>
              <w:top w:w="30" w:type="dxa"/>
              <w:left w:w="30" w:type="dxa"/>
              <w:bottom w:w="20" w:type="dxa"/>
              <w:right w:w="30" w:type="dxa"/>
            </w:tcMar>
          </w:tcPr>
          <w:p w14:paraId="7F24CA84" w14:textId="77777777" w:rsidR="00482695" w:rsidRDefault="764709AD" w:rsidP="00687C20">
            <w:r>
              <w:t>None</w:t>
            </w:r>
          </w:p>
        </w:tc>
        <w:tc>
          <w:tcPr>
            <w:tcW w:w="0" w:type="dxa"/>
            <w:tcMar>
              <w:top w:w="30" w:type="dxa"/>
              <w:left w:w="30" w:type="dxa"/>
              <w:bottom w:w="20" w:type="dxa"/>
              <w:right w:w="30" w:type="dxa"/>
            </w:tcMar>
          </w:tcPr>
          <w:p w14:paraId="417A3505" w14:textId="77777777" w:rsidR="00482695" w:rsidRDefault="764709AD" w:rsidP="00687C20">
            <w:r>
              <w:t>No</w:t>
            </w:r>
          </w:p>
        </w:tc>
      </w:tr>
      <w:tr w:rsidR="00482695" w14:paraId="44137D3C" w14:textId="77777777" w:rsidTr="764709AD">
        <w:tc>
          <w:tcPr>
            <w:tcW w:w="0" w:type="dxa"/>
            <w:tcMar>
              <w:top w:w="30" w:type="dxa"/>
              <w:left w:w="30" w:type="dxa"/>
              <w:bottom w:w="20" w:type="dxa"/>
              <w:right w:w="30" w:type="dxa"/>
            </w:tcMar>
          </w:tcPr>
          <w:p w14:paraId="03864179" w14:textId="77777777" w:rsidR="00482695" w:rsidRDefault="764709AD" w:rsidP="00687C20">
            <w:r>
              <w:t>4</w:t>
            </w:r>
          </w:p>
        </w:tc>
        <w:tc>
          <w:tcPr>
            <w:tcW w:w="0" w:type="dxa"/>
            <w:tcMar>
              <w:top w:w="30" w:type="dxa"/>
              <w:left w:w="30" w:type="dxa"/>
              <w:bottom w:w="20" w:type="dxa"/>
              <w:right w:w="30" w:type="dxa"/>
            </w:tcMar>
          </w:tcPr>
          <w:p w14:paraId="508A7C8C" w14:textId="77777777" w:rsidR="00482695" w:rsidRDefault="764709AD" w:rsidP="00687C20">
            <w:r>
              <w:t>AWS Elastic Search</w:t>
            </w:r>
          </w:p>
        </w:tc>
        <w:tc>
          <w:tcPr>
            <w:tcW w:w="0" w:type="dxa"/>
            <w:tcMar>
              <w:top w:w="30" w:type="dxa"/>
              <w:left w:w="30" w:type="dxa"/>
              <w:bottom w:w="20" w:type="dxa"/>
              <w:right w:w="30" w:type="dxa"/>
            </w:tcMar>
          </w:tcPr>
          <w:p w14:paraId="6BD8EC89" w14:textId="77777777" w:rsidR="00482695" w:rsidRDefault="764709AD" w:rsidP="00687C20">
            <w:r>
              <w:t>Chemical Laws and Regulations</w:t>
            </w:r>
          </w:p>
        </w:tc>
        <w:tc>
          <w:tcPr>
            <w:tcW w:w="0" w:type="dxa"/>
            <w:tcMar>
              <w:top w:w="30" w:type="dxa"/>
              <w:left w:w="30" w:type="dxa"/>
              <w:bottom w:w="20" w:type="dxa"/>
              <w:right w:w="30" w:type="dxa"/>
            </w:tcMar>
          </w:tcPr>
          <w:p w14:paraId="7BF73043" w14:textId="77777777" w:rsidR="00482695" w:rsidRDefault="764709AD" w:rsidP="00687C20">
            <w:r>
              <w:t>Returns additional chemical information indexed by the elastic search</w:t>
            </w:r>
          </w:p>
        </w:tc>
        <w:tc>
          <w:tcPr>
            <w:tcW w:w="0" w:type="dxa"/>
            <w:tcMar>
              <w:top w:w="30" w:type="dxa"/>
              <w:left w:w="30" w:type="dxa"/>
              <w:bottom w:w="20" w:type="dxa"/>
              <w:right w:w="30" w:type="dxa"/>
            </w:tcMar>
          </w:tcPr>
          <w:p w14:paraId="55037B24" w14:textId="77777777" w:rsidR="00482695" w:rsidRDefault="764709AD" w:rsidP="00687C20">
            <w:r>
              <w:t>REST</w:t>
            </w:r>
          </w:p>
        </w:tc>
        <w:tc>
          <w:tcPr>
            <w:tcW w:w="0" w:type="dxa"/>
            <w:tcMar>
              <w:top w:w="30" w:type="dxa"/>
              <w:left w:w="30" w:type="dxa"/>
              <w:bottom w:w="20" w:type="dxa"/>
              <w:right w:w="30" w:type="dxa"/>
            </w:tcMar>
          </w:tcPr>
          <w:p w14:paraId="0197F736" w14:textId="77777777" w:rsidR="00482695" w:rsidRDefault="764709AD" w:rsidP="00687C20">
            <w:r>
              <w:t>None</w:t>
            </w:r>
          </w:p>
        </w:tc>
        <w:tc>
          <w:tcPr>
            <w:tcW w:w="0" w:type="dxa"/>
            <w:tcMar>
              <w:top w:w="30" w:type="dxa"/>
              <w:left w:w="30" w:type="dxa"/>
              <w:bottom w:w="20" w:type="dxa"/>
              <w:right w:w="30" w:type="dxa"/>
            </w:tcMar>
          </w:tcPr>
          <w:p w14:paraId="3DF39202" w14:textId="77777777" w:rsidR="00482695" w:rsidRDefault="764709AD" w:rsidP="00687C20">
            <w:r>
              <w:t>No</w:t>
            </w:r>
          </w:p>
        </w:tc>
      </w:tr>
      <w:tr w:rsidR="00482695" w14:paraId="67E7C662" w14:textId="77777777" w:rsidTr="764709AD">
        <w:tc>
          <w:tcPr>
            <w:tcW w:w="0" w:type="dxa"/>
            <w:tcMar>
              <w:top w:w="30" w:type="dxa"/>
              <w:left w:w="30" w:type="dxa"/>
              <w:bottom w:w="20" w:type="dxa"/>
              <w:right w:w="30" w:type="dxa"/>
            </w:tcMar>
          </w:tcPr>
          <w:p w14:paraId="3AB8365F" w14:textId="77777777" w:rsidR="00482695" w:rsidRDefault="764709AD" w:rsidP="00687C20">
            <w:r>
              <w:t>5</w:t>
            </w:r>
          </w:p>
        </w:tc>
        <w:tc>
          <w:tcPr>
            <w:tcW w:w="0" w:type="dxa"/>
            <w:tcMar>
              <w:top w:w="30" w:type="dxa"/>
              <w:left w:w="30" w:type="dxa"/>
              <w:bottom w:w="20" w:type="dxa"/>
              <w:right w:w="30" w:type="dxa"/>
            </w:tcMar>
          </w:tcPr>
          <w:p w14:paraId="480ABC11" w14:textId="77777777" w:rsidR="00482695" w:rsidRDefault="764709AD" w:rsidP="00687C20">
            <w:r>
              <w:t>EPA Open Data</w:t>
            </w:r>
          </w:p>
        </w:tc>
        <w:tc>
          <w:tcPr>
            <w:tcW w:w="0" w:type="dxa"/>
            <w:tcMar>
              <w:top w:w="30" w:type="dxa"/>
              <w:left w:w="30" w:type="dxa"/>
              <w:bottom w:w="20" w:type="dxa"/>
              <w:right w:w="30" w:type="dxa"/>
            </w:tcMar>
          </w:tcPr>
          <w:p w14:paraId="5EDDC50C" w14:textId="77777777" w:rsidR="00482695" w:rsidRDefault="764709AD" w:rsidP="00687C20">
            <w:r>
              <w:t>Chemical Laws and Regulations</w:t>
            </w:r>
          </w:p>
        </w:tc>
        <w:tc>
          <w:tcPr>
            <w:tcW w:w="0" w:type="dxa"/>
            <w:tcMar>
              <w:top w:w="30" w:type="dxa"/>
              <w:left w:w="30" w:type="dxa"/>
              <w:bottom w:w="20" w:type="dxa"/>
              <w:right w:w="30" w:type="dxa"/>
            </w:tcMar>
          </w:tcPr>
          <w:p w14:paraId="7CDD3446" w14:textId="77777777" w:rsidR="00482695" w:rsidRDefault="764709AD" w:rsidP="00687C20">
            <w:r>
              <w:t>Returns chemical information</w:t>
            </w:r>
          </w:p>
        </w:tc>
        <w:tc>
          <w:tcPr>
            <w:tcW w:w="0" w:type="dxa"/>
            <w:tcMar>
              <w:top w:w="30" w:type="dxa"/>
              <w:left w:w="30" w:type="dxa"/>
              <w:bottom w:w="20" w:type="dxa"/>
              <w:right w:w="30" w:type="dxa"/>
            </w:tcMar>
          </w:tcPr>
          <w:p w14:paraId="4D2B563E" w14:textId="77777777" w:rsidR="00482695" w:rsidRDefault="764709AD" w:rsidP="00687C20">
            <w:r>
              <w:t>REST</w:t>
            </w:r>
          </w:p>
        </w:tc>
        <w:tc>
          <w:tcPr>
            <w:tcW w:w="0" w:type="dxa"/>
            <w:tcMar>
              <w:top w:w="30" w:type="dxa"/>
              <w:left w:w="30" w:type="dxa"/>
              <w:bottom w:w="20" w:type="dxa"/>
              <w:right w:w="30" w:type="dxa"/>
            </w:tcMar>
          </w:tcPr>
          <w:p w14:paraId="12986942" w14:textId="77777777" w:rsidR="00482695" w:rsidRDefault="764709AD" w:rsidP="00687C20">
            <w:r>
              <w:t>None</w:t>
            </w:r>
          </w:p>
        </w:tc>
        <w:tc>
          <w:tcPr>
            <w:tcW w:w="0" w:type="dxa"/>
            <w:tcMar>
              <w:top w:w="30" w:type="dxa"/>
              <w:left w:w="30" w:type="dxa"/>
              <w:bottom w:w="20" w:type="dxa"/>
              <w:right w:w="30" w:type="dxa"/>
            </w:tcMar>
          </w:tcPr>
          <w:p w14:paraId="7C0ACF8E" w14:textId="77777777" w:rsidR="00482695" w:rsidRDefault="764709AD" w:rsidP="00687C20">
            <w:r>
              <w:t>Yes</w:t>
            </w:r>
          </w:p>
        </w:tc>
      </w:tr>
      <w:tr w:rsidR="00482695" w14:paraId="15FBFE62" w14:textId="77777777" w:rsidTr="764709AD">
        <w:tc>
          <w:tcPr>
            <w:tcW w:w="0" w:type="dxa"/>
            <w:tcMar>
              <w:top w:w="30" w:type="dxa"/>
              <w:left w:w="30" w:type="dxa"/>
              <w:bottom w:w="20" w:type="dxa"/>
              <w:right w:w="30" w:type="dxa"/>
            </w:tcMar>
          </w:tcPr>
          <w:p w14:paraId="41B291BE" w14:textId="77777777" w:rsidR="00482695" w:rsidRDefault="764709AD" w:rsidP="00687C20">
            <w:r>
              <w:t>6</w:t>
            </w:r>
          </w:p>
        </w:tc>
        <w:tc>
          <w:tcPr>
            <w:tcW w:w="0" w:type="dxa"/>
            <w:tcMar>
              <w:top w:w="30" w:type="dxa"/>
              <w:left w:w="30" w:type="dxa"/>
              <w:bottom w:w="20" w:type="dxa"/>
              <w:right w:w="30" w:type="dxa"/>
            </w:tcMar>
          </w:tcPr>
          <w:p w14:paraId="7A8DEE53" w14:textId="77777777" w:rsidR="00482695" w:rsidRDefault="764709AD" w:rsidP="00687C20">
            <w:r>
              <w:t>CDX Register Program Facility Service</w:t>
            </w:r>
          </w:p>
        </w:tc>
        <w:tc>
          <w:tcPr>
            <w:tcW w:w="0" w:type="dxa"/>
            <w:tcMar>
              <w:top w:w="30" w:type="dxa"/>
              <w:left w:w="30" w:type="dxa"/>
              <w:bottom w:w="20" w:type="dxa"/>
              <w:right w:w="30" w:type="dxa"/>
            </w:tcMar>
          </w:tcPr>
          <w:p w14:paraId="31FCF138" w14:textId="77777777" w:rsidR="00482695" w:rsidRDefault="764709AD" w:rsidP="00687C20">
            <w:r>
              <w:t>Chemical Laws and Regulations</w:t>
            </w:r>
          </w:p>
        </w:tc>
        <w:tc>
          <w:tcPr>
            <w:tcW w:w="0" w:type="dxa"/>
            <w:tcMar>
              <w:top w:w="30" w:type="dxa"/>
              <w:left w:w="30" w:type="dxa"/>
              <w:bottom w:w="20" w:type="dxa"/>
              <w:right w:w="30" w:type="dxa"/>
            </w:tcMar>
          </w:tcPr>
          <w:p w14:paraId="4FBECFFA" w14:textId="77777777" w:rsidR="00482695" w:rsidRDefault="764709AD" w:rsidP="00687C20">
            <w:r>
              <w:t>Returns a list of EPA programs</w:t>
            </w:r>
          </w:p>
        </w:tc>
        <w:tc>
          <w:tcPr>
            <w:tcW w:w="0" w:type="dxa"/>
            <w:tcMar>
              <w:top w:w="30" w:type="dxa"/>
              <w:left w:w="30" w:type="dxa"/>
              <w:bottom w:w="20" w:type="dxa"/>
              <w:right w:w="30" w:type="dxa"/>
            </w:tcMar>
          </w:tcPr>
          <w:p w14:paraId="663D9378" w14:textId="77777777" w:rsidR="00482695" w:rsidRDefault="764709AD" w:rsidP="00687C20">
            <w:r>
              <w:t>SOAP</w:t>
            </w:r>
          </w:p>
        </w:tc>
        <w:tc>
          <w:tcPr>
            <w:tcW w:w="0" w:type="dxa"/>
            <w:tcMar>
              <w:top w:w="30" w:type="dxa"/>
              <w:left w:w="30" w:type="dxa"/>
              <w:bottom w:w="20" w:type="dxa"/>
              <w:right w:w="30" w:type="dxa"/>
            </w:tcMar>
          </w:tcPr>
          <w:p w14:paraId="634F40C7" w14:textId="77777777" w:rsidR="00482695" w:rsidRDefault="764709AD" w:rsidP="00687C20">
            <w:r>
              <w:t>None</w:t>
            </w:r>
          </w:p>
        </w:tc>
        <w:tc>
          <w:tcPr>
            <w:tcW w:w="0" w:type="dxa"/>
            <w:tcMar>
              <w:top w:w="30" w:type="dxa"/>
              <w:left w:w="30" w:type="dxa"/>
              <w:bottom w:w="20" w:type="dxa"/>
              <w:right w:w="30" w:type="dxa"/>
            </w:tcMar>
          </w:tcPr>
          <w:p w14:paraId="7274F87E" w14:textId="77777777" w:rsidR="00482695" w:rsidRDefault="764709AD" w:rsidP="00687C20">
            <w:r>
              <w:t>Yes</w:t>
            </w:r>
          </w:p>
        </w:tc>
      </w:tr>
      <w:tr w:rsidR="00482695" w14:paraId="5B59FC57" w14:textId="77777777" w:rsidTr="764709AD">
        <w:tc>
          <w:tcPr>
            <w:tcW w:w="0" w:type="dxa"/>
            <w:tcMar>
              <w:top w:w="30" w:type="dxa"/>
              <w:left w:w="30" w:type="dxa"/>
              <w:bottom w:w="20" w:type="dxa"/>
              <w:right w:w="30" w:type="dxa"/>
            </w:tcMar>
          </w:tcPr>
          <w:p w14:paraId="7F5AB7FC" w14:textId="77777777" w:rsidR="00482695" w:rsidRDefault="764709AD" w:rsidP="00687C20">
            <w:r>
              <w:t>7</w:t>
            </w:r>
          </w:p>
        </w:tc>
        <w:tc>
          <w:tcPr>
            <w:tcW w:w="0" w:type="dxa"/>
            <w:tcMar>
              <w:top w:w="30" w:type="dxa"/>
              <w:left w:w="30" w:type="dxa"/>
              <w:bottom w:w="20" w:type="dxa"/>
              <w:right w:w="30" w:type="dxa"/>
            </w:tcMar>
          </w:tcPr>
          <w:p w14:paraId="56513C33" w14:textId="77777777" w:rsidR="00482695" w:rsidRDefault="764709AD" w:rsidP="00687C20">
            <w:r>
              <w:t>EPA NAICS Dataflow</w:t>
            </w:r>
          </w:p>
        </w:tc>
        <w:tc>
          <w:tcPr>
            <w:tcW w:w="0" w:type="dxa"/>
            <w:tcMar>
              <w:top w:w="30" w:type="dxa"/>
              <w:left w:w="30" w:type="dxa"/>
              <w:bottom w:w="20" w:type="dxa"/>
              <w:right w:w="30" w:type="dxa"/>
            </w:tcMar>
          </w:tcPr>
          <w:p w14:paraId="057F61E6" w14:textId="77777777" w:rsidR="00482695" w:rsidRDefault="764709AD" w:rsidP="00687C20">
            <w:r>
              <w:t>Chemical Laws and Regulations</w:t>
            </w:r>
          </w:p>
        </w:tc>
        <w:tc>
          <w:tcPr>
            <w:tcW w:w="0" w:type="dxa"/>
            <w:tcMar>
              <w:top w:w="30" w:type="dxa"/>
              <w:left w:w="30" w:type="dxa"/>
              <w:bottom w:w="20" w:type="dxa"/>
              <w:right w:w="30" w:type="dxa"/>
            </w:tcMar>
          </w:tcPr>
          <w:p w14:paraId="02DB6137" w14:textId="77777777" w:rsidR="00482695" w:rsidRDefault="764709AD" w:rsidP="00687C20">
            <w:r>
              <w:t>Returns a list of NAICS codes</w:t>
            </w:r>
          </w:p>
        </w:tc>
        <w:tc>
          <w:tcPr>
            <w:tcW w:w="0" w:type="dxa"/>
            <w:tcMar>
              <w:top w:w="30" w:type="dxa"/>
              <w:left w:w="30" w:type="dxa"/>
              <w:bottom w:w="20" w:type="dxa"/>
              <w:right w:w="30" w:type="dxa"/>
            </w:tcMar>
          </w:tcPr>
          <w:p w14:paraId="352D3859" w14:textId="77777777" w:rsidR="00482695" w:rsidRDefault="764709AD" w:rsidP="00687C20">
            <w:r>
              <w:t>REST</w:t>
            </w:r>
          </w:p>
        </w:tc>
        <w:tc>
          <w:tcPr>
            <w:tcW w:w="0" w:type="dxa"/>
            <w:tcMar>
              <w:top w:w="30" w:type="dxa"/>
              <w:left w:w="30" w:type="dxa"/>
              <w:bottom w:w="20" w:type="dxa"/>
              <w:right w:w="30" w:type="dxa"/>
            </w:tcMar>
          </w:tcPr>
          <w:p w14:paraId="22D77F1C" w14:textId="77777777" w:rsidR="00482695" w:rsidRDefault="764709AD" w:rsidP="00687C20">
            <w:r>
              <w:t>None</w:t>
            </w:r>
          </w:p>
        </w:tc>
        <w:tc>
          <w:tcPr>
            <w:tcW w:w="0" w:type="dxa"/>
            <w:tcMar>
              <w:top w:w="30" w:type="dxa"/>
              <w:left w:w="30" w:type="dxa"/>
              <w:bottom w:w="20" w:type="dxa"/>
              <w:right w:w="30" w:type="dxa"/>
            </w:tcMar>
          </w:tcPr>
          <w:p w14:paraId="4034184F" w14:textId="77777777" w:rsidR="00482695" w:rsidRDefault="764709AD" w:rsidP="00687C20">
            <w:r>
              <w:t>Yes</w:t>
            </w:r>
          </w:p>
        </w:tc>
      </w:tr>
      <w:tr w:rsidR="00482695" w14:paraId="5F2C08CB" w14:textId="77777777" w:rsidTr="764709AD">
        <w:tc>
          <w:tcPr>
            <w:tcW w:w="0" w:type="dxa"/>
            <w:tcMar>
              <w:top w:w="30" w:type="dxa"/>
              <w:left w:w="30" w:type="dxa"/>
              <w:bottom w:w="20" w:type="dxa"/>
              <w:right w:w="30" w:type="dxa"/>
            </w:tcMar>
          </w:tcPr>
          <w:p w14:paraId="26327E22" w14:textId="77777777" w:rsidR="00482695" w:rsidRDefault="764709AD" w:rsidP="00687C20">
            <w:r>
              <w:t>8</w:t>
            </w:r>
          </w:p>
        </w:tc>
        <w:tc>
          <w:tcPr>
            <w:tcW w:w="0" w:type="dxa"/>
            <w:tcMar>
              <w:top w:w="30" w:type="dxa"/>
              <w:left w:w="30" w:type="dxa"/>
              <w:bottom w:w="20" w:type="dxa"/>
              <w:right w:w="30" w:type="dxa"/>
            </w:tcMar>
          </w:tcPr>
          <w:p w14:paraId="7A1DA0BC" w14:textId="77777777" w:rsidR="00482695" w:rsidRDefault="764709AD" w:rsidP="00687C20">
            <w:r>
              <w:t>CDX OECA CGP API</w:t>
            </w:r>
          </w:p>
        </w:tc>
        <w:tc>
          <w:tcPr>
            <w:tcW w:w="0" w:type="dxa"/>
            <w:tcMar>
              <w:top w:w="30" w:type="dxa"/>
              <w:left w:w="30" w:type="dxa"/>
              <w:bottom w:w="20" w:type="dxa"/>
              <w:right w:w="30" w:type="dxa"/>
            </w:tcMar>
          </w:tcPr>
          <w:p w14:paraId="5DAC49F3" w14:textId="77777777" w:rsidR="00482695" w:rsidRDefault="764709AD" w:rsidP="00687C20">
            <w:r>
              <w:t>Construction General Permits</w:t>
            </w:r>
          </w:p>
        </w:tc>
        <w:tc>
          <w:tcPr>
            <w:tcW w:w="0" w:type="dxa"/>
            <w:tcMar>
              <w:top w:w="30" w:type="dxa"/>
              <w:left w:w="30" w:type="dxa"/>
              <w:bottom w:w="20" w:type="dxa"/>
              <w:right w:w="30" w:type="dxa"/>
            </w:tcMar>
          </w:tcPr>
          <w:p w14:paraId="359DE0A5" w14:textId="77777777" w:rsidR="00482695" w:rsidRDefault="764709AD" w:rsidP="00687C20">
            <w:r>
              <w:t>Returns a list of permits and related resources based on the search parameters</w:t>
            </w:r>
          </w:p>
        </w:tc>
        <w:tc>
          <w:tcPr>
            <w:tcW w:w="0" w:type="dxa"/>
            <w:tcMar>
              <w:top w:w="30" w:type="dxa"/>
              <w:left w:w="30" w:type="dxa"/>
              <w:bottom w:w="20" w:type="dxa"/>
              <w:right w:w="30" w:type="dxa"/>
            </w:tcMar>
          </w:tcPr>
          <w:p w14:paraId="04BFECF7" w14:textId="77777777" w:rsidR="00482695" w:rsidRDefault="764709AD" w:rsidP="00687C20">
            <w:r>
              <w:t>REST</w:t>
            </w:r>
          </w:p>
        </w:tc>
        <w:tc>
          <w:tcPr>
            <w:tcW w:w="0" w:type="dxa"/>
            <w:tcMar>
              <w:top w:w="30" w:type="dxa"/>
              <w:left w:w="30" w:type="dxa"/>
              <w:bottom w:w="20" w:type="dxa"/>
              <w:right w:w="30" w:type="dxa"/>
            </w:tcMar>
          </w:tcPr>
          <w:p w14:paraId="51F27D19" w14:textId="77777777" w:rsidR="00482695" w:rsidRDefault="764709AD" w:rsidP="00687C20">
            <w:r>
              <w:t>None</w:t>
            </w:r>
          </w:p>
        </w:tc>
        <w:tc>
          <w:tcPr>
            <w:tcW w:w="0" w:type="dxa"/>
            <w:tcMar>
              <w:top w:w="30" w:type="dxa"/>
              <w:left w:w="30" w:type="dxa"/>
              <w:bottom w:w="20" w:type="dxa"/>
              <w:right w:w="30" w:type="dxa"/>
            </w:tcMar>
          </w:tcPr>
          <w:p w14:paraId="5EB5F8DA" w14:textId="77777777" w:rsidR="00482695" w:rsidRDefault="764709AD" w:rsidP="00687C20">
            <w:r>
              <w:t>Yes</w:t>
            </w:r>
          </w:p>
        </w:tc>
      </w:tr>
      <w:tr w:rsidR="00482695" w14:paraId="01A91591" w14:textId="77777777" w:rsidTr="764709AD">
        <w:tc>
          <w:tcPr>
            <w:tcW w:w="0" w:type="dxa"/>
            <w:tcMar>
              <w:top w:w="30" w:type="dxa"/>
              <w:left w:w="30" w:type="dxa"/>
              <w:bottom w:w="20" w:type="dxa"/>
              <w:right w:w="30" w:type="dxa"/>
            </w:tcMar>
          </w:tcPr>
          <w:p w14:paraId="375A4CC2" w14:textId="77777777" w:rsidR="00482695" w:rsidRDefault="764709AD" w:rsidP="00687C20">
            <w:r>
              <w:t>9</w:t>
            </w:r>
          </w:p>
        </w:tc>
        <w:tc>
          <w:tcPr>
            <w:tcW w:w="0" w:type="dxa"/>
            <w:tcMar>
              <w:top w:w="30" w:type="dxa"/>
              <w:left w:w="30" w:type="dxa"/>
              <w:bottom w:w="20" w:type="dxa"/>
              <w:right w:w="30" w:type="dxa"/>
            </w:tcMar>
          </w:tcPr>
          <w:p w14:paraId="1E3F6F5E" w14:textId="77777777" w:rsidR="00482695" w:rsidRDefault="764709AD" w:rsidP="00687C20">
            <w:r>
              <w:t>Facility Widget</w:t>
            </w:r>
          </w:p>
        </w:tc>
        <w:tc>
          <w:tcPr>
            <w:tcW w:w="0" w:type="dxa"/>
            <w:tcMar>
              <w:top w:w="30" w:type="dxa"/>
              <w:left w:w="30" w:type="dxa"/>
              <w:bottom w:w="20" w:type="dxa"/>
              <w:right w:w="30" w:type="dxa"/>
            </w:tcMar>
          </w:tcPr>
          <w:p w14:paraId="02A0282B" w14:textId="77777777" w:rsidR="00482695" w:rsidRDefault="764709AD" w:rsidP="00687C20">
            <w:r>
              <w:t>My Facility Manager</w:t>
            </w:r>
          </w:p>
        </w:tc>
        <w:tc>
          <w:tcPr>
            <w:tcW w:w="0" w:type="dxa"/>
            <w:tcMar>
              <w:top w:w="30" w:type="dxa"/>
              <w:left w:w="30" w:type="dxa"/>
              <w:bottom w:w="20" w:type="dxa"/>
              <w:right w:w="30" w:type="dxa"/>
            </w:tcMar>
          </w:tcPr>
          <w:p w14:paraId="5531A3E1" w14:textId="595004E7" w:rsidR="00482695" w:rsidRDefault="764709AD" w:rsidP="00687C20">
            <w:r>
              <w:t xml:space="preserve">Provides Facility Management Widget as </w:t>
            </w:r>
            <w:r w:rsidR="00D009D4">
              <w:t>a</w:t>
            </w:r>
            <w:r>
              <w:t xml:space="preserve"> </w:t>
            </w:r>
            <w:r w:rsidR="00D009D4">
              <w:t>jQuery</w:t>
            </w:r>
            <w:r>
              <w:t xml:space="preserve"> plugin</w:t>
            </w:r>
          </w:p>
        </w:tc>
        <w:tc>
          <w:tcPr>
            <w:tcW w:w="0" w:type="dxa"/>
            <w:tcMar>
              <w:top w:w="30" w:type="dxa"/>
              <w:left w:w="30" w:type="dxa"/>
              <w:bottom w:w="20" w:type="dxa"/>
              <w:right w:w="30" w:type="dxa"/>
            </w:tcMar>
          </w:tcPr>
          <w:p w14:paraId="6C68D9A9" w14:textId="77777777" w:rsidR="00482695" w:rsidRDefault="764709AD" w:rsidP="00687C20">
            <w:r>
              <w:t>Plugin</w:t>
            </w:r>
          </w:p>
        </w:tc>
        <w:tc>
          <w:tcPr>
            <w:tcW w:w="0" w:type="dxa"/>
            <w:tcMar>
              <w:top w:w="30" w:type="dxa"/>
              <w:left w:w="30" w:type="dxa"/>
              <w:bottom w:w="20" w:type="dxa"/>
              <w:right w:w="30" w:type="dxa"/>
            </w:tcMar>
          </w:tcPr>
          <w:p w14:paraId="0D7320F5" w14:textId="77777777" w:rsidR="00482695" w:rsidRDefault="764709AD" w:rsidP="00687C20">
            <w:r>
              <w:t>NAAS Token</w:t>
            </w:r>
          </w:p>
        </w:tc>
        <w:tc>
          <w:tcPr>
            <w:tcW w:w="0" w:type="dxa"/>
            <w:tcMar>
              <w:top w:w="30" w:type="dxa"/>
              <w:left w:w="30" w:type="dxa"/>
              <w:bottom w:w="20" w:type="dxa"/>
              <w:right w:w="30" w:type="dxa"/>
            </w:tcMar>
          </w:tcPr>
          <w:p w14:paraId="14C41486" w14:textId="77777777" w:rsidR="00482695" w:rsidRDefault="764709AD" w:rsidP="00687C20">
            <w:r>
              <w:t>Yes</w:t>
            </w:r>
          </w:p>
        </w:tc>
      </w:tr>
      <w:tr w:rsidR="00482695" w14:paraId="276169DA" w14:textId="77777777" w:rsidTr="764709AD">
        <w:tc>
          <w:tcPr>
            <w:tcW w:w="0" w:type="dxa"/>
            <w:tcMar>
              <w:top w:w="30" w:type="dxa"/>
              <w:left w:w="30" w:type="dxa"/>
              <w:bottom w:w="20" w:type="dxa"/>
              <w:right w:w="30" w:type="dxa"/>
            </w:tcMar>
          </w:tcPr>
          <w:p w14:paraId="4EAD0257" w14:textId="77777777" w:rsidR="00482695" w:rsidRDefault="764709AD" w:rsidP="00687C20">
            <w:r>
              <w:t>11</w:t>
            </w:r>
          </w:p>
        </w:tc>
        <w:tc>
          <w:tcPr>
            <w:tcW w:w="0" w:type="dxa"/>
            <w:tcMar>
              <w:top w:w="30" w:type="dxa"/>
              <w:left w:w="30" w:type="dxa"/>
              <w:bottom w:w="20" w:type="dxa"/>
              <w:right w:w="30" w:type="dxa"/>
            </w:tcMar>
          </w:tcPr>
          <w:p w14:paraId="5E3F92F4" w14:textId="77777777" w:rsidR="00482695" w:rsidRDefault="764709AD" w:rsidP="00687C20">
            <w:r>
              <w:t>FRS API</w:t>
            </w:r>
          </w:p>
        </w:tc>
        <w:tc>
          <w:tcPr>
            <w:tcW w:w="0" w:type="dxa"/>
            <w:tcMar>
              <w:top w:w="30" w:type="dxa"/>
              <w:left w:w="30" w:type="dxa"/>
              <w:bottom w:w="20" w:type="dxa"/>
              <w:right w:w="30" w:type="dxa"/>
            </w:tcMar>
          </w:tcPr>
          <w:p w14:paraId="47F58DA8" w14:textId="77777777" w:rsidR="00482695" w:rsidRDefault="764709AD" w:rsidP="00687C20">
            <w:r>
              <w:t xml:space="preserve">My Environment Mapper, Additional Resources, Air Quality, </w:t>
            </w:r>
            <w:r>
              <w:lastRenderedPageBreak/>
              <w:t>Guest/Authenticated Guest location lookup</w:t>
            </w:r>
          </w:p>
        </w:tc>
        <w:tc>
          <w:tcPr>
            <w:tcW w:w="0" w:type="dxa"/>
            <w:tcMar>
              <w:top w:w="30" w:type="dxa"/>
              <w:left w:w="30" w:type="dxa"/>
              <w:bottom w:w="20" w:type="dxa"/>
              <w:right w:w="30" w:type="dxa"/>
            </w:tcMar>
          </w:tcPr>
          <w:p w14:paraId="324838E7" w14:textId="77777777" w:rsidR="00482695" w:rsidRDefault="764709AD" w:rsidP="00687C20">
            <w:r>
              <w:lastRenderedPageBreak/>
              <w:t>Provides location look up services</w:t>
            </w:r>
          </w:p>
        </w:tc>
        <w:tc>
          <w:tcPr>
            <w:tcW w:w="0" w:type="dxa"/>
            <w:tcMar>
              <w:top w:w="30" w:type="dxa"/>
              <w:left w:w="30" w:type="dxa"/>
              <w:bottom w:w="20" w:type="dxa"/>
              <w:right w:w="30" w:type="dxa"/>
            </w:tcMar>
          </w:tcPr>
          <w:p w14:paraId="17BBCBB7" w14:textId="77777777" w:rsidR="00482695" w:rsidRDefault="764709AD" w:rsidP="00687C20">
            <w:r>
              <w:t>REST</w:t>
            </w:r>
          </w:p>
        </w:tc>
        <w:tc>
          <w:tcPr>
            <w:tcW w:w="0" w:type="dxa"/>
            <w:tcMar>
              <w:top w:w="30" w:type="dxa"/>
              <w:left w:w="30" w:type="dxa"/>
              <w:bottom w:w="20" w:type="dxa"/>
              <w:right w:w="30" w:type="dxa"/>
            </w:tcMar>
          </w:tcPr>
          <w:p w14:paraId="1A82DE22" w14:textId="77777777" w:rsidR="00482695" w:rsidRDefault="764709AD" w:rsidP="00687C20">
            <w:r>
              <w:t>NAAS Token</w:t>
            </w:r>
          </w:p>
        </w:tc>
        <w:tc>
          <w:tcPr>
            <w:tcW w:w="0" w:type="dxa"/>
            <w:tcMar>
              <w:top w:w="30" w:type="dxa"/>
              <w:left w:w="30" w:type="dxa"/>
              <w:bottom w:w="20" w:type="dxa"/>
              <w:right w:w="30" w:type="dxa"/>
            </w:tcMar>
          </w:tcPr>
          <w:p w14:paraId="2990901A" w14:textId="77777777" w:rsidR="00482695" w:rsidRDefault="764709AD" w:rsidP="00687C20">
            <w:r>
              <w:t>Yes</w:t>
            </w:r>
          </w:p>
        </w:tc>
      </w:tr>
      <w:tr w:rsidR="00482695" w14:paraId="6B22FE92" w14:textId="77777777" w:rsidTr="764709AD">
        <w:tc>
          <w:tcPr>
            <w:tcW w:w="0" w:type="dxa"/>
            <w:tcMar>
              <w:top w:w="30" w:type="dxa"/>
              <w:left w:w="30" w:type="dxa"/>
              <w:bottom w:w="20" w:type="dxa"/>
              <w:right w:w="30" w:type="dxa"/>
            </w:tcMar>
          </w:tcPr>
          <w:p w14:paraId="5F269C8C" w14:textId="77777777" w:rsidR="00482695" w:rsidRDefault="764709AD" w:rsidP="00687C20">
            <w:r>
              <w:lastRenderedPageBreak/>
              <w:t>12</w:t>
            </w:r>
          </w:p>
        </w:tc>
        <w:tc>
          <w:tcPr>
            <w:tcW w:w="0" w:type="dxa"/>
            <w:tcMar>
              <w:top w:w="30" w:type="dxa"/>
              <w:left w:w="30" w:type="dxa"/>
              <w:bottom w:w="20" w:type="dxa"/>
              <w:right w:w="30" w:type="dxa"/>
            </w:tcMar>
          </w:tcPr>
          <w:p w14:paraId="67508438" w14:textId="77777777" w:rsidR="00482695" w:rsidRDefault="764709AD" w:rsidP="00687C20">
            <w:r>
              <w:t>GIS Service</w:t>
            </w:r>
          </w:p>
        </w:tc>
        <w:tc>
          <w:tcPr>
            <w:tcW w:w="0" w:type="dxa"/>
            <w:tcMar>
              <w:top w:w="30" w:type="dxa"/>
              <w:left w:w="30" w:type="dxa"/>
              <w:bottom w:w="20" w:type="dxa"/>
              <w:right w:w="30" w:type="dxa"/>
            </w:tcMar>
          </w:tcPr>
          <w:p w14:paraId="16ED3EA0" w14:textId="77777777" w:rsidR="00482695" w:rsidRDefault="764709AD" w:rsidP="00687C20">
            <w:r>
              <w:t>My Environment Mapper, Additional Resources, Air Quality, Guest/Authenticated Guest location lookup</w:t>
            </w:r>
          </w:p>
        </w:tc>
        <w:tc>
          <w:tcPr>
            <w:tcW w:w="0" w:type="dxa"/>
            <w:tcMar>
              <w:top w:w="30" w:type="dxa"/>
              <w:left w:w="30" w:type="dxa"/>
              <w:bottom w:w="20" w:type="dxa"/>
              <w:right w:w="30" w:type="dxa"/>
            </w:tcMar>
          </w:tcPr>
          <w:p w14:paraId="26883148" w14:textId="77777777" w:rsidR="00482695" w:rsidRDefault="764709AD" w:rsidP="00687C20">
            <w:r>
              <w:t>Additional location services used for Tribal information/ alternate names for locations</w:t>
            </w:r>
          </w:p>
        </w:tc>
        <w:tc>
          <w:tcPr>
            <w:tcW w:w="0" w:type="dxa"/>
            <w:tcMar>
              <w:top w:w="30" w:type="dxa"/>
              <w:left w:w="30" w:type="dxa"/>
              <w:bottom w:w="20" w:type="dxa"/>
              <w:right w:w="30" w:type="dxa"/>
            </w:tcMar>
          </w:tcPr>
          <w:p w14:paraId="51D750A0" w14:textId="77777777" w:rsidR="00482695" w:rsidRDefault="764709AD" w:rsidP="00687C20">
            <w:r>
              <w:t>REST</w:t>
            </w:r>
          </w:p>
        </w:tc>
        <w:tc>
          <w:tcPr>
            <w:tcW w:w="0" w:type="dxa"/>
            <w:tcMar>
              <w:top w:w="30" w:type="dxa"/>
              <w:left w:w="30" w:type="dxa"/>
              <w:bottom w:w="20" w:type="dxa"/>
              <w:right w:w="30" w:type="dxa"/>
            </w:tcMar>
          </w:tcPr>
          <w:p w14:paraId="4C3CF02D" w14:textId="77777777" w:rsidR="00482695" w:rsidRDefault="764709AD" w:rsidP="00687C20">
            <w:r>
              <w:t>None</w:t>
            </w:r>
          </w:p>
        </w:tc>
        <w:tc>
          <w:tcPr>
            <w:tcW w:w="0" w:type="dxa"/>
            <w:tcMar>
              <w:top w:w="30" w:type="dxa"/>
              <w:left w:w="30" w:type="dxa"/>
              <w:bottom w:w="20" w:type="dxa"/>
              <w:right w:w="30" w:type="dxa"/>
            </w:tcMar>
          </w:tcPr>
          <w:p w14:paraId="58D6D752" w14:textId="77777777" w:rsidR="00482695" w:rsidRDefault="764709AD" w:rsidP="00687C20">
            <w:r>
              <w:t>Yes</w:t>
            </w:r>
          </w:p>
        </w:tc>
      </w:tr>
      <w:tr w:rsidR="00482695" w14:paraId="2EA59FD2" w14:textId="77777777" w:rsidTr="764709AD">
        <w:tc>
          <w:tcPr>
            <w:tcW w:w="0" w:type="dxa"/>
            <w:tcMar>
              <w:top w:w="30" w:type="dxa"/>
              <w:left w:w="30" w:type="dxa"/>
              <w:bottom w:w="20" w:type="dxa"/>
              <w:right w:w="30" w:type="dxa"/>
            </w:tcMar>
          </w:tcPr>
          <w:p w14:paraId="388D1449" w14:textId="77777777" w:rsidR="00482695" w:rsidRDefault="764709AD" w:rsidP="00687C20">
            <w:r>
              <w:t>13</w:t>
            </w:r>
          </w:p>
        </w:tc>
        <w:tc>
          <w:tcPr>
            <w:tcW w:w="0" w:type="dxa"/>
            <w:tcMar>
              <w:top w:w="30" w:type="dxa"/>
              <w:left w:w="30" w:type="dxa"/>
              <w:bottom w:w="20" w:type="dxa"/>
              <w:right w:w="30" w:type="dxa"/>
            </w:tcMar>
          </w:tcPr>
          <w:p w14:paraId="17500811" w14:textId="77777777" w:rsidR="00482695" w:rsidRDefault="764709AD" w:rsidP="00687C20">
            <w:r>
              <w:t>MPCA ArcGIS Maps Service</w:t>
            </w:r>
          </w:p>
        </w:tc>
        <w:tc>
          <w:tcPr>
            <w:tcW w:w="0" w:type="dxa"/>
            <w:tcMar>
              <w:top w:w="30" w:type="dxa"/>
              <w:left w:w="30" w:type="dxa"/>
              <w:bottom w:w="20" w:type="dxa"/>
              <w:right w:w="30" w:type="dxa"/>
            </w:tcMar>
          </w:tcPr>
          <w:p w14:paraId="74523BF4" w14:textId="77777777" w:rsidR="00482695" w:rsidRDefault="764709AD" w:rsidP="00687C20">
            <w:r>
              <w:t>Interactive Maps</w:t>
            </w:r>
          </w:p>
        </w:tc>
        <w:tc>
          <w:tcPr>
            <w:tcW w:w="0" w:type="dxa"/>
            <w:tcMar>
              <w:top w:w="30" w:type="dxa"/>
              <w:left w:w="30" w:type="dxa"/>
              <w:bottom w:w="20" w:type="dxa"/>
              <w:right w:w="30" w:type="dxa"/>
            </w:tcMar>
          </w:tcPr>
          <w:p w14:paraId="11D3004C" w14:textId="77777777" w:rsidR="00482695" w:rsidRDefault="764709AD" w:rsidP="00687C20">
            <w:r>
              <w:t>Map collections E-Enterprise Portal can subscribe to and publish on the front end</w:t>
            </w:r>
          </w:p>
        </w:tc>
        <w:tc>
          <w:tcPr>
            <w:tcW w:w="0" w:type="dxa"/>
            <w:tcMar>
              <w:top w:w="30" w:type="dxa"/>
              <w:left w:w="30" w:type="dxa"/>
              <w:bottom w:w="20" w:type="dxa"/>
              <w:right w:w="30" w:type="dxa"/>
            </w:tcMar>
          </w:tcPr>
          <w:p w14:paraId="66BF1270" w14:textId="77777777" w:rsidR="00482695" w:rsidRDefault="764709AD" w:rsidP="00687C20">
            <w:r>
              <w:t>REST</w:t>
            </w:r>
          </w:p>
        </w:tc>
        <w:tc>
          <w:tcPr>
            <w:tcW w:w="0" w:type="dxa"/>
            <w:tcMar>
              <w:top w:w="30" w:type="dxa"/>
              <w:left w:w="30" w:type="dxa"/>
              <w:bottom w:w="20" w:type="dxa"/>
              <w:right w:w="30" w:type="dxa"/>
            </w:tcMar>
          </w:tcPr>
          <w:p w14:paraId="4B3340AF" w14:textId="77777777" w:rsidR="00482695" w:rsidRDefault="764709AD" w:rsidP="00687C20">
            <w:r>
              <w:t>None</w:t>
            </w:r>
          </w:p>
        </w:tc>
        <w:tc>
          <w:tcPr>
            <w:tcW w:w="0" w:type="dxa"/>
            <w:tcMar>
              <w:top w:w="30" w:type="dxa"/>
              <w:left w:w="30" w:type="dxa"/>
              <w:bottom w:w="20" w:type="dxa"/>
              <w:right w:w="30" w:type="dxa"/>
            </w:tcMar>
          </w:tcPr>
          <w:p w14:paraId="084545EE" w14:textId="77777777" w:rsidR="00482695" w:rsidRDefault="764709AD" w:rsidP="00687C20">
            <w:r>
              <w:t>Yes</w:t>
            </w:r>
          </w:p>
        </w:tc>
      </w:tr>
      <w:tr w:rsidR="00482695" w14:paraId="28715B45" w14:textId="77777777" w:rsidTr="764709AD">
        <w:tc>
          <w:tcPr>
            <w:tcW w:w="0" w:type="dxa"/>
            <w:tcMar>
              <w:top w:w="30" w:type="dxa"/>
              <w:left w:w="30" w:type="dxa"/>
              <w:bottom w:w="20" w:type="dxa"/>
              <w:right w:w="30" w:type="dxa"/>
            </w:tcMar>
          </w:tcPr>
          <w:p w14:paraId="22F0FAFB" w14:textId="77777777" w:rsidR="00482695" w:rsidRDefault="764709AD" w:rsidP="00687C20">
            <w:r>
              <w:t>14</w:t>
            </w:r>
          </w:p>
        </w:tc>
        <w:tc>
          <w:tcPr>
            <w:tcW w:w="0" w:type="dxa"/>
            <w:tcMar>
              <w:top w:w="30" w:type="dxa"/>
              <w:left w:w="30" w:type="dxa"/>
              <w:bottom w:w="20" w:type="dxa"/>
              <w:right w:w="30" w:type="dxa"/>
            </w:tcMar>
          </w:tcPr>
          <w:p w14:paraId="11D931CC" w14:textId="77777777" w:rsidR="00482695" w:rsidRDefault="764709AD" w:rsidP="00687C20">
            <w:r>
              <w:t>NOAA ArcGIS Maps Service</w:t>
            </w:r>
          </w:p>
        </w:tc>
        <w:tc>
          <w:tcPr>
            <w:tcW w:w="0" w:type="dxa"/>
            <w:tcMar>
              <w:top w:w="30" w:type="dxa"/>
              <w:left w:w="30" w:type="dxa"/>
              <w:bottom w:w="20" w:type="dxa"/>
              <w:right w:w="30" w:type="dxa"/>
            </w:tcMar>
          </w:tcPr>
          <w:p w14:paraId="545824F1" w14:textId="77777777" w:rsidR="00482695" w:rsidRDefault="764709AD" w:rsidP="00687C20">
            <w:r>
              <w:t>Interactive Maps</w:t>
            </w:r>
          </w:p>
        </w:tc>
        <w:tc>
          <w:tcPr>
            <w:tcW w:w="0" w:type="dxa"/>
            <w:tcMar>
              <w:top w:w="30" w:type="dxa"/>
              <w:left w:w="30" w:type="dxa"/>
              <w:bottom w:w="20" w:type="dxa"/>
              <w:right w:w="30" w:type="dxa"/>
            </w:tcMar>
          </w:tcPr>
          <w:p w14:paraId="548E167A" w14:textId="77777777" w:rsidR="00482695" w:rsidRDefault="764709AD" w:rsidP="00687C20">
            <w:r>
              <w:t>Map collections E-Enterprise Portal can subscribe to and publish on the front end</w:t>
            </w:r>
          </w:p>
        </w:tc>
        <w:tc>
          <w:tcPr>
            <w:tcW w:w="0" w:type="dxa"/>
            <w:tcMar>
              <w:top w:w="30" w:type="dxa"/>
              <w:left w:w="30" w:type="dxa"/>
              <w:bottom w:w="20" w:type="dxa"/>
              <w:right w:w="30" w:type="dxa"/>
            </w:tcMar>
          </w:tcPr>
          <w:p w14:paraId="6A0139DC" w14:textId="77777777" w:rsidR="00482695" w:rsidRDefault="764709AD" w:rsidP="00687C20">
            <w:r>
              <w:t>REST</w:t>
            </w:r>
          </w:p>
        </w:tc>
        <w:tc>
          <w:tcPr>
            <w:tcW w:w="0" w:type="dxa"/>
            <w:tcMar>
              <w:top w:w="30" w:type="dxa"/>
              <w:left w:w="30" w:type="dxa"/>
              <w:bottom w:w="20" w:type="dxa"/>
              <w:right w:w="30" w:type="dxa"/>
            </w:tcMar>
          </w:tcPr>
          <w:p w14:paraId="4C158A35" w14:textId="77777777" w:rsidR="00482695" w:rsidRDefault="764709AD" w:rsidP="00687C20">
            <w:r>
              <w:t>None</w:t>
            </w:r>
          </w:p>
        </w:tc>
        <w:tc>
          <w:tcPr>
            <w:tcW w:w="0" w:type="dxa"/>
            <w:tcMar>
              <w:top w:w="30" w:type="dxa"/>
              <w:left w:w="30" w:type="dxa"/>
              <w:bottom w:w="20" w:type="dxa"/>
              <w:right w:w="30" w:type="dxa"/>
            </w:tcMar>
          </w:tcPr>
          <w:p w14:paraId="7163F28F" w14:textId="77777777" w:rsidR="00482695" w:rsidRDefault="764709AD" w:rsidP="00687C20">
            <w:r>
              <w:t>Yes</w:t>
            </w:r>
          </w:p>
        </w:tc>
      </w:tr>
      <w:tr w:rsidR="00482695" w14:paraId="59895B1D" w14:textId="77777777" w:rsidTr="764709AD">
        <w:tc>
          <w:tcPr>
            <w:tcW w:w="0" w:type="dxa"/>
            <w:tcMar>
              <w:top w:w="30" w:type="dxa"/>
              <w:left w:w="30" w:type="dxa"/>
              <w:bottom w:w="20" w:type="dxa"/>
              <w:right w:w="30" w:type="dxa"/>
            </w:tcMar>
          </w:tcPr>
          <w:p w14:paraId="1FC73857" w14:textId="77777777" w:rsidR="00482695" w:rsidRDefault="764709AD" w:rsidP="00687C20">
            <w:r>
              <w:t>15</w:t>
            </w:r>
          </w:p>
        </w:tc>
        <w:tc>
          <w:tcPr>
            <w:tcW w:w="0" w:type="dxa"/>
            <w:tcMar>
              <w:top w:w="30" w:type="dxa"/>
              <w:left w:w="30" w:type="dxa"/>
              <w:bottom w:w="20" w:type="dxa"/>
              <w:right w:w="30" w:type="dxa"/>
            </w:tcMar>
          </w:tcPr>
          <w:p w14:paraId="38C92604" w14:textId="77777777" w:rsidR="00482695" w:rsidRDefault="764709AD" w:rsidP="00687C20">
            <w:r>
              <w:t>NOAA ArcGIS Maps Service</w:t>
            </w:r>
          </w:p>
        </w:tc>
        <w:tc>
          <w:tcPr>
            <w:tcW w:w="0" w:type="dxa"/>
            <w:tcMar>
              <w:top w:w="30" w:type="dxa"/>
              <w:left w:w="30" w:type="dxa"/>
              <w:bottom w:w="20" w:type="dxa"/>
              <w:right w:w="30" w:type="dxa"/>
            </w:tcMar>
          </w:tcPr>
          <w:p w14:paraId="17C43B13" w14:textId="77777777" w:rsidR="00482695" w:rsidRDefault="764709AD" w:rsidP="00687C20">
            <w:r>
              <w:t>Interactive Maps</w:t>
            </w:r>
          </w:p>
        </w:tc>
        <w:tc>
          <w:tcPr>
            <w:tcW w:w="0" w:type="dxa"/>
            <w:tcMar>
              <w:top w:w="30" w:type="dxa"/>
              <w:left w:w="30" w:type="dxa"/>
              <w:bottom w:w="20" w:type="dxa"/>
              <w:right w:w="30" w:type="dxa"/>
            </w:tcMar>
          </w:tcPr>
          <w:p w14:paraId="5E1B16A7" w14:textId="77777777" w:rsidR="00482695" w:rsidRDefault="764709AD" w:rsidP="00687C20">
            <w:r>
              <w:t>Map collections E-Enterprise Portal can subscribe to and publish on the front end</w:t>
            </w:r>
          </w:p>
        </w:tc>
        <w:tc>
          <w:tcPr>
            <w:tcW w:w="0" w:type="dxa"/>
            <w:tcMar>
              <w:top w:w="30" w:type="dxa"/>
              <w:left w:w="30" w:type="dxa"/>
              <w:bottom w:w="20" w:type="dxa"/>
              <w:right w:w="30" w:type="dxa"/>
            </w:tcMar>
          </w:tcPr>
          <w:p w14:paraId="5040DAD6" w14:textId="77777777" w:rsidR="00482695" w:rsidRDefault="764709AD" w:rsidP="00687C20">
            <w:r>
              <w:t>REST</w:t>
            </w:r>
          </w:p>
        </w:tc>
        <w:tc>
          <w:tcPr>
            <w:tcW w:w="0" w:type="dxa"/>
            <w:tcMar>
              <w:top w:w="30" w:type="dxa"/>
              <w:left w:w="30" w:type="dxa"/>
              <w:bottom w:w="20" w:type="dxa"/>
              <w:right w:w="30" w:type="dxa"/>
            </w:tcMar>
          </w:tcPr>
          <w:p w14:paraId="6318193C" w14:textId="77777777" w:rsidR="00482695" w:rsidRDefault="764709AD" w:rsidP="00687C20">
            <w:r>
              <w:t>None</w:t>
            </w:r>
          </w:p>
        </w:tc>
        <w:tc>
          <w:tcPr>
            <w:tcW w:w="0" w:type="dxa"/>
            <w:tcMar>
              <w:top w:w="30" w:type="dxa"/>
              <w:left w:w="30" w:type="dxa"/>
              <w:bottom w:w="20" w:type="dxa"/>
              <w:right w:w="30" w:type="dxa"/>
            </w:tcMar>
          </w:tcPr>
          <w:p w14:paraId="2E8CF64E" w14:textId="77777777" w:rsidR="00482695" w:rsidRDefault="764709AD" w:rsidP="00687C20">
            <w:r>
              <w:t>Yes</w:t>
            </w:r>
          </w:p>
        </w:tc>
      </w:tr>
      <w:tr w:rsidR="00482695" w14:paraId="1C0754DC" w14:textId="77777777" w:rsidTr="764709AD">
        <w:tc>
          <w:tcPr>
            <w:tcW w:w="0" w:type="dxa"/>
            <w:tcMar>
              <w:top w:w="30" w:type="dxa"/>
              <w:left w:w="30" w:type="dxa"/>
              <w:bottom w:w="20" w:type="dxa"/>
              <w:right w:w="30" w:type="dxa"/>
            </w:tcMar>
          </w:tcPr>
          <w:p w14:paraId="057946A0" w14:textId="77777777" w:rsidR="00482695" w:rsidRDefault="764709AD" w:rsidP="00687C20">
            <w:r>
              <w:t>16</w:t>
            </w:r>
          </w:p>
        </w:tc>
        <w:tc>
          <w:tcPr>
            <w:tcW w:w="0" w:type="dxa"/>
            <w:tcMar>
              <w:top w:w="30" w:type="dxa"/>
              <w:left w:w="30" w:type="dxa"/>
              <w:bottom w:w="20" w:type="dxa"/>
              <w:right w:w="30" w:type="dxa"/>
            </w:tcMar>
          </w:tcPr>
          <w:p w14:paraId="1897087F" w14:textId="77777777" w:rsidR="00482695" w:rsidRDefault="764709AD" w:rsidP="00687C20">
            <w:r>
              <w:t>Air Now API by ZIP Code Service</w:t>
            </w:r>
          </w:p>
        </w:tc>
        <w:tc>
          <w:tcPr>
            <w:tcW w:w="0" w:type="dxa"/>
            <w:tcMar>
              <w:top w:w="30" w:type="dxa"/>
              <w:left w:w="30" w:type="dxa"/>
              <w:bottom w:w="20" w:type="dxa"/>
              <w:right w:w="30" w:type="dxa"/>
            </w:tcMar>
          </w:tcPr>
          <w:p w14:paraId="752DB598" w14:textId="77777777" w:rsidR="00482695" w:rsidRDefault="764709AD" w:rsidP="00687C20">
            <w:r>
              <w:t>My Air / Trending Air</w:t>
            </w:r>
          </w:p>
        </w:tc>
        <w:tc>
          <w:tcPr>
            <w:tcW w:w="0" w:type="dxa"/>
            <w:tcMar>
              <w:top w:w="30" w:type="dxa"/>
              <w:left w:w="30" w:type="dxa"/>
              <w:bottom w:w="20" w:type="dxa"/>
              <w:right w:w="30" w:type="dxa"/>
            </w:tcMar>
          </w:tcPr>
          <w:p w14:paraId="759C70AA" w14:textId="77777777" w:rsidR="00482695" w:rsidRDefault="764709AD" w:rsidP="00687C20">
            <w:r>
              <w:t>Air quality based on zip code</w:t>
            </w:r>
          </w:p>
        </w:tc>
        <w:tc>
          <w:tcPr>
            <w:tcW w:w="0" w:type="dxa"/>
            <w:tcMar>
              <w:top w:w="30" w:type="dxa"/>
              <w:left w:w="30" w:type="dxa"/>
              <w:bottom w:w="20" w:type="dxa"/>
              <w:right w:w="30" w:type="dxa"/>
            </w:tcMar>
          </w:tcPr>
          <w:p w14:paraId="0D9B320E" w14:textId="77777777" w:rsidR="00482695" w:rsidRDefault="764709AD" w:rsidP="00687C20">
            <w:r>
              <w:t>REST</w:t>
            </w:r>
          </w:p>
        </w:tc>
        <w:tc>
          <w:tcPr>
            <w:tcW w:w="0" w:type="dxa"/>
            <w:tcMar>
              <w:top w:w="30" w:type="dxa"/>
              <w:left w:w="30" w:type="dxa"/>
              <w:bottom w:w="20" w:type="dxa"/>
              <w:right w:w="30" w:type="dxa"/>
            </w:tcMar>
          </w:tcPr>
          <w:p w14:paraId="15DC0626" w14:textId="77777777" w:rsidR="00482695" w:rsidRDefault="764709AD" w:rsidP="00687C20">
            <w:r>
              <w:t>None</w:t>
            </w:r>
          </w:p>
        </w:tc>
        <w:tc>
          <w:tcPr>
            <w:tcW w:w="0" w:type="dxa"/>
            <w:tcMar>
              <w:top w:w="30" w:type="dxa"/>
              <w:left w:w="30" w:type="dxa"/>
              <w:bottom w:w="20" w:type="dxa"/>
              <w:right w:w="30" w:type="dxa"/>
            </w:tcMar>
          </w:tcPr>
          <w:p w14:paraId="34E4A916" w14:textId="77777777" w:rsidR="00482695" w:rsidRDefault="764709AD" w:rsidP="00687C20">
            <w:r>
              <w:t>No</w:t>
            </w:r>
          </w:p>
        </w:tc>
      </w:tr>
      <w:tr w:rsidR="00482695" w14:paraId="08F8BEC2" w14:textId="77777777" w:rsidTr="764709AD">
        <w:tc>
          <w:tcPr>
            <w:tcW w:w="0" w:type="dxa"/>
            <w:tcMar>
              <w:top w:w="30" w:type="dxa"/>
              <w:left w:w="30" w:type="dxa"/>
              <w:bottom w:w="20" w:type="dxa"/>
              <w:right w:w="30" w:type="dxa"/>
            </w:tcMar>
          </w:tcPr>
          <w:p w14:paraId="604F3C95" w14:textId="77777777" w:rsidR="00482695" w:rsidRDefault="764709AD" w:rsidP="00687C20">
            <w:r>
              <w:t>17</w:t>
            </w:r>
          </w:p>
        </w:tc>
        <w:tc>
          <w:tcPr>
            <w:tcW w:w="0" w:type="dxa"/>
            <w:tcMar>
              <w:top w:w="30" w:type="dxa"/>
              <w:left w:w="30" w:type="dxa"/>
              <w:bottom w:w="20" w:type="dxa"/>
              <w:right w:w="30" w:type="dxa"/>
            </w:tcMar>
          </w:tcPr>
          <w:p w14:paraId="5AD416F7" w14:textId="77777777" w:rsidR="00482695" w:rsidRDefault="764709AD" w:rsidP="00687C20">
            <w:r>
              <w:t xml:space="preserve">Air Now API by </w:t>
            </w:r>
            <w:proofErr w:type="spellStart"/>
            <w:r>
              <w:t>Lat</w:t>
            </w:r>
            <w:proofErr w:type="spellEnd"/>
            <w:r>
              <w:t>/Long Service</w:t>
            </w:r>
          </w:p>
        </w:tc>
        <w:tc>
          <w:tcPr>
            <w:tcW w:w="0" w:type="dxa"/>
            <w:tcMar>
              <w:top w:w="30" w:type="dxa"/>
              <w:left w:w="30" w:type="dxa"/>
              <w:bottom w:w="20" w:type="dxa"/>
              <w:right w:w="30" w:type="dxa"/>
            </w:tcMar>
          </w:tcPr>
          <w:p w14:paraId="1581DEB8" w14:textId="77777777" w:rsidR="00482695" w:rsidRDefault="764709AD" w:rsidP="00687C20">
            <w:r>
              <w:t>My Air / Trending Air</w:t>
            </w:r>
          </w:p>
        </w:tc>
        <w:tc>
          <w:tcPr>
            <w:tcW w:w="0" w:type="dxa"/>
            <w:tcMar>
              <w:top w:w="30" w:type="dxa"/>
              <w:left w:w="30" w:type="dxa"/>
              <w:bottom w:w="20" w:type="dxa"/>
              <w:right w:w="30" w:type="dxa"/>
            </w:tcMar>
          </w:tcPr>
          <w:p w14:paraId="3249FC48" w14:textId="77777777" w:rsidR="00482695" w:rsidRDefault="764709AD" w:rsidP="00687C20">
            <w:r>
              <w:t>Get current AQI values and categories for a reporting area by latitude and longitude.</w:t>
            </w:r>
          </w:p>
        </w:tc>
        <w:tc>
          <w:tcPr>
            <w:tcW w:w="0" w:type="dxa"/>
            <w:tcMar>
              <w:top w:w="30" w:type="dxa"/>
              <w:left w:w="30" w:type="dxa"/>
              <w:bottom w:w="20" w:type="dxa"/>
              <w:right w:w="30" w:type="dxa"/>
            </w:tcMar>
          </w:tcPr>
          <w:p w14:paraId="5B601BEA" w14:textId="77777777" w:rsidR="00482695" w:rsidRDefault="764709AD" w:rsidP="00687C20">
            <w:r>
              <w:t>REST</w:t>
            </w:r>
          </w:p>
        </w:tc>
        <w:tc>
          <w:tcPr>
            <w:tcW w:w="0" w:type="dxa"/>
            <w:tcMar>
              <w:top w:w="30" w:type="dxa"/>
              <w:left w:w="30" w:type="dxa"/>
              <w:bottom w:w="20" w:type="dxa"/>
              <w:right w:w="30" w:type="dxa"/>
            </w:tcMar>
          </w:tcPr>
          <w:p w14:paraId="111BBDF9" w14:textId="77777777" w:rsidR="00482695" w:rsidRDefault="764709AD" w:rsidP="00687C20">
            <w:r>
              <w:t>None</w:t>
            </w:r>
          </w:p>
        </w:tc>
        <w:tc>
          <w:tcPr>
            <w:tcW w:w="0" w:type="dxa"/>
            <w:tcMar>
              <w:top w:w="30" w:type="dxa"/>
              <w:left w:w="30" w:type="dxa"/>
              <w:bottom w:w="20" w:type="dxa"/>
              <w:right w:w="30" w:type="dxa"/>
            </w:tcMar>
          </w:tcPr>
          <w:p w14:paraId="7053A463" w14:textId="77777777" w:rsidR="00482695" w:rsidRDefault="764709AD" w:rsidP="00687C20">
            <w:r>
              <w:t>No</w:t>
            </w:r>
          </w:p>
        </w:tc>
      </w:tr>
      <w:tr w:rsidR="00482695" w14:paraId="32E7A2BA" w14:textId="77777777" w:rsidTr="764709AD">
        <w:tc>
          <w:tcPr>
            <w:tcW w:w="0" w:type="dxa"/>
            <w:tcMar>
              <w:top w:w="30" w:type="dxa"/>
              <w:left w:w="30" w:type="dxa"/>
              <w:bottom w:w="20" w:type="dxa"/>
              <w:right w:w="30" w:type="dxa"/>
            </w:tcMar>
          </w:tcPr>
          <w:p w14:paraId="49BAC6EF" w14:textId="77777777" w:rsidR="00482695" w:rsidRDefault="764709AD" w:rsidP="00687C20">
            <w:r>
              <w:t>18</w:t>
            </w:r>
          </w:p>
        </w:tc>
        <w:tc>
          <w:tcPr>
            <w:tcW w:w="0" w:type="dxa"/>
            <w:tcMar>
              <w:top w:w="30" w:type="dxa"/>
              <w:left w:w="30" w:type="dxa"/>
              <w:bottom w:w="20" w:type="dxa"/>
              <w:right w:w="30" w:type="dxa"/>
            </w:tcMar>
          </w:tcPr>
          <w:p w14:paraId="1D6E89FB" w14:textId="77777777" w:rsidR="00482695" w:rsidRDefault="764709AD" w:rsidP="00687C20">
            <w:r>
              <w:t>ArcGIS Static Source</w:t>
            </w:r>
          </w:p>
        </w:tc>
        <w:tc>
          <w:tcPr>
            <w:tcW w:w="0" w:type="dxa"/>
            <w:tcMar>
              <w:top w:w="30" w:type="dxa"/>
              <w:left w:w="30" w:type="dxa"/>
              <w:bottom w:w="20" w:type="dxa"/>
              <w:right w:w="30" w:type="dxa"/>
            </w:tcMar>
          </w:tcPr>
          <w:p w14:paraId="34B01CC7" w14:textId="77777777" w:rsidR="00482695" w:rsidRDefault="764709AD" w:rsidP="00687C20">
            <w:r>
              <w:t>My Air / Trending Air</w:t>
            </w:r>
          </w:p>
        </w:tc>
        <w:tc>
          <w:tcPr>
            <w:tcW w:w="0" w:type="dxa"/>
            <w:tcMar>
              <w:top w:w="30" w:type="dxa"/>
              <w:left w:w="30" w:type="dxa"/>
              <w:bottom w:w="20" w:type="dxa"/>
              <w:right w:w="30" w:type="dxa"/>
            </w:tcMar>
          </w:tcPr>
          <w:p w14:paraId="634CD9C7" w14:textId="77777777" w:rsidR="00482695" w:rsidRDefault="764709AD" w:rsidP="00687C20">
            <w:r>
              <w:t>Provides map styles with given coordinates</w:t>
            </w:r>
          </w:p>
        </w:tc>
        <w:tc>
          <w:tcPr>
            <w:tcW w:w="0" w:type="dxa"/>
            <w:tcMar>
              <w:top w:w="30" w:type="dxa"/>
              <w:left w:w="30" w:type="dxa"/>
              <w:bottom w:w="20" w:type="dxa"/>
              <w:right w:w="30" w:type="dxa"/>
            </w:tcMar>
          </w:tcPr>
          <w:p w14:paraId="164B9F2E" w14:textId="77777777" w:rsidR="00482695" w:rsidRDefault="764709AD" w:rsidP="00687C20">
            <w:r>
              <w:t>REST</w:t>
            </w:r>
          </w:p>
        </w:tc>
        <w:tc>
          <w:tcPr>
            <w:tcW w:w="0" w:type="dxa"/>
            <w:tcMar>
              <w:top w:w="30" w:type="dxa"/>
              <w:left w:w="30" w:type="dxa"/>
              <w:bottom w:w="20" w:type="dxa"/>
              <w:right w:w="30" w:type="dxa"/>
            </w:tcMar>
          </w:tcPr>
          <w:p w14:paraId="6E267329" w14:textId="77777777" w:rsidR="00482695" w:rsidRDefault="764709AD" w:rsidP="00687C20">
            <w:r>
              <w:t>None</w:t>
            </w:r>
          </w:p>
        </w:tc>
        <w:tc>
          <w:tcPr>
            <w:tcW w:w="0" w:type="dxa"/>
            <w:tcMar>
              <w:top w:w="30" w:type="dxa"/>
              <w:left w:w="30" w:type="dxa"/>
              <w:bottom w:w="20" w:type="dxa"/>
              <w:right w:w="30" w:type="dxa"/>
            </w:tcMar>
          </w:tcPr>
          <w:p w14:paraId="541CE8B9" w14:textId="77777777" w:rsidR="00482695" w:rsidRDefault="764709AD" w:rsidP="00687C20">
            <w:r>
              <w:t>No</w:t>
            </w:r>
          </w:p>
        </w:tc>
      </w:tr>
      <w:tr w:rsidR="00482695" w14:paraId="1B82875E" w14:textId="77777777" w:rsidTr="764709AD">
        <w:tc>
          <w:tcPr>
            <w:tcW w:w="0" w:type="dxa"/>
            <w:tcMar>
              <w:top w:w="30" w:type="dxa"/>
              <w:left w:w="30" w:type="dxa"/>
              <w:bottom w:w="20" w:type="dxa"/>
              <w:right w:w="30" w:type="dxa"/>
            </w:tcMar>
          </w:tcPr>
          <w:p w14:paraId="7B5A83BF" w14:textId="77777777" w:rsidR="00482695" w:rsidRDefault="764709AD" w:rsidP="00687C20">
            <w:r>
              <w:t>19</w:t>
            </w:r>
          </w:p>
        </w:tc>
        <w:tc>
          <w:tcPr>
            <w:tcW w:w="0" w:type="dxa"/>
            <w:tcMar>
              <w:top w:w="30" w:type="dxa"/>
              <w:left w:w="30" w:type="dxa"/>
              <w:bottom w:w="20" w:type="dxa"/>
              <w:right w:w="30" w:type="dxa"/>
            </w:tcMar>
          </w:tcPr>
          <w:p w14:paraId="5A7D2FD8" w14:textId="77777777" w:rsidR="00482695" w:rsidRDefault="764709AD" w:rsidP="00687C20">
            <w:r>
              <w:t>ArcGIS REST Services</w:t>
            </w:r>
          </w:p>
        </w:tc>
        <w:tc>
          <w:tcPr>
            <w:tcW w:w="0" w:type="dxa"/>
            <w:tcMar>
              <w:top w:w="30" w:type="dxa"/>
              <w:left w:w="30" w:type="dxa"/>
              <w:bottom w:w="20" w:type="dxa"/>
              <w:right w:w="30" w:type="dxa"/>
            </w:tcMar>
          </w:tcPr>
          <w:p w14:paraId="0FA15C3F" w14:textId="77777777" w:rsidR="00482695" w:rsidRDefault="764709AD" w:rsidP="00687C20">
            <w:r>
              <w:t>My Air / Trending Air</w:t>
            </w:r>
          </w:p>
        </w:tc>
        <w:tc>
          <w:tcPr>
            <w:tcW w:w="0" w:type="dxa"/>
            <w:tcMar>
              <w:top w:w="30" w:type="dxa"/>
              <w:left w:w="30" w:type="dxa"/>
              <w:bottom w:w="20" w:type="dxa"/>
              <w:right w:w="30" w:type="dxa"/>
            </w:tcMar>
          </w:tcPr>
          <w:p w14:paraId="3C5C8A25" w14:textId="77777777" w:rsidR="00482695" w:rsidRDefault="764709AD" w:rsidP="00687C20">
            <w:r>
              <w:t>Provides street, topology, and ocean data for the My Air map</w:t>
            </w:r>
          </w:p>
        </w:tc>
        <w:tc>
          <w:tcPr>
            <w:tcW w:w="0" w:type="dxa"/>
            <w:tcMar>
              <w:top w:w="30" w:type="dxa"/>
              <w:left w:w="30" w:type="dxa"/>
              <w:bottom w:w="20" w:type="dxa"/>
              <w:right w:w="30" w:type="dxa"/>
            </w:tcMar>
          </w:tcPr>
          <w:p w14:paraId="452C7C31" w14:textId="77777777" w:rsidR="00482695" w:rsidRDefault="764709AD" w:rsidP="00687C20">
            <w:r>
              <w:t>REST</w:t>
            </w:r>
          </w:p>
        </w:tc>
        <w:tc>
          <w:tcPr>
            <w:tcW w:w="0" w:type="dxa"/>
            <w:tcMar>
              <w:top w:w="30" w:type="dxa"/>
              <w:left w:w="30" w:type="dxa"/>
              <w:bottom w:w="20" w:type="dxa"/>
              <w:right w:w="30" w:type="dxa"/>
            </w:tcMar>
          </w:tcPr>
          <w:p w14:paraId="56A539F8" w14:textId="77777777" w:rsidR="00482695" w:rsidRDefault="764709AD" w:rsidP="00687C20">
            <w:r>
              <w:t>None</w:t>
            </w:r>
          </w:p>
        </w:tc>
        <w:tc>
          <w:tcPr>
            <w:tcW w:w="0" w:type="dxa"/>
            <w:tcMar>
              <w:top w:w="30" w:type="dxa"/>
              <w:left w:w="30" w:type="dxa"/>
              <w:bottom w:w="20" w:type="dxa"/>
              <w:right w:w="30" w:type="dxa"/>
            </w:tcMar>
          </w:tcPr>
          <w:p w14:paraId="1BADB497" w14:textId="77777777" w:rsidR="00482695" w:rsidRDefault="764709AD" w:rsidP="00687C20">
            <w:r>
              <w:t>No</w:t>
            </w:r>
          </w:p>
        </w:tc>
      </w:tr>
      <w:tr w:rsidR="00482695" w14:paraId="6AB3EB42" w14:textId="77777777" w:rsidTr="764709AD">
        <w:tc>
          <w:tcPr>
            <w:tcW w:w="0" w:type="dxa"/>
            <w:tcMar>
              <w:top w:w="30" w:type="dxa"/>
              <w:left w:w="30" w:type="dxa"/>
              <w:bottom w:w="20" w:type="dxa"/>
              <w:right w:w="30" w:type="dxa"/>
            </w:tcMar>
          </w:tcPr>
          <w:p w14:paraId="798FCF87" w14:textId="77777777" w:rsidR="00482695" w:rsidRDefault="764709AD" w:rsidP="00687C20">
            <w:r>
              <w:t>20</w:t>
            </w:r>
          </w:p>
        </w:tc>
        <w:tc>
          <w:tcPr>
            <w:tcW w:w="0" w:type="dxa"/>
            <w:tcMar>
              <w:top w:w="30" w:type="dxa"/>
              <w:left w:w="30" w:type="dxa"/>
              <w:bottom w:w="20" w:type="dxa"/>
              <w:right w:w="30" w:type="dxa"/>
            </w:tcMar>
          </w:tcPr>
          <w:p w14:paraId="1D195898" w14:textId="77777777" w:rsidR="00482695" w:rsidRDefault="764709AD" w:rsidP="00687C20">
            <w:r>
              <w:t>GIS PUB ArcGIS REST Services</w:t>
            </w:r>
          </w:p>
        </w:tc>
        <w:tc>
          <w:tcPr>
            <w:tcW w:w="0" w:type="dxa"/>
            <w:tcMar>
              <w:top w:w="30" w:type="dxa"/>
              <w:left w:w="30" w:type="dxa"/>
              <w:bottom w:w="20" w:type="dxa"/>
              <w:right w:w="30" w:type="dxa"/>
            </w:tcMar>
          </w:tcPr>
          <w:p w14:paraId="70687E15" w14:textId="77777777" w:rsidR="00482695" w:rsidRDefault="764709AD" w:rsidP="00687C20">
            <w:r>
              <w:t>My Air / Trending Air</w:t>
            </w:r>
          </w:p>
        </w:tc>
        <w:tc>
          <w:tcPr>
            <w:tcW w:w="0" w:type="dxa"/>
            <w:tcMar>
              <w:top w:w="30" w:type="dxa"/>
              <w:left w:w="30" w:type="dxa"/>
              <w:bottom w:w="20" w:type="dxa"/>
              <w:right w:w="30" w:type="dxa"/>
            </w:tcMar>
          </w:tcPr>
          <w:p w14:paraId="73B9D4AD" w14:textId="77777777" w:rsidR="00482695" w:rsidRDefault="764709AD" w:rsidP="00687C20">
            <w:r>
              <w:t xml:space="preserve">Provides dynamic map layers for air </w:t>
            </w:r>
            <w:r>
              <w:lastRenderedPageBreak/>
              <w:t>quality visualization</w:t>
            </w:r>
          </w:p>
        </w:tc>
        <w:tc>
          <w:tcPr>
            <w:tcW w:w="0" w:type="dxa"/>
            <w:tcMar>
              <w:top w:w="30" w:type="dxa"/>
              <w:left w:w="30" w:type="dxa"/>
              <w:bottom w:w="20" w:type="dxa"/>
              <w:right w:w="30" w:type="dxa"/>
            </w:tcMar>
          </w:tcPr>
          <w:p w14:paraId="3B20E42A" w14:textId="77777777" w:rsidR="00482695" w:rsidRDefault="764709AD" w:rsidP="00687C20">
            <w:r>
              <w:lastRenderedPageBreak/>
              <w:t>REST</w:t>
            </w:r>
          </w:p>
        </w:tc>
        <w:tc>
          <w:tcPr>
            <w:tcW w:w="0" w:type="dxa"/>
            <w:tcMar>
              <w:top w:w="30" w:type="dxa"/>
              <w:left w:w="30" w:type="dxa"/>
              <w:bottom w:w="20" w:type="dxa"/>
              <w:right w:w="30" w:type="dxa"/>
            </w:tcMar>
          </w:tcPr>
          <w:p w14:paraId="77DDE7B6" w14:textId="77777777" w:rsidR="00482695" w:rsidRDefault="764709AD" w:rsidP="00687C20">
            <w:r>
              <w:t>None</w:t>
            </w:r>
          </w:p>
        </w:tc>
        <w:tc>
          <w:tcPr>
            <w:tcW w:w="0" w:type="dxa"/>
            <w:tcMar>
              <w:top w:w="30" w:type="dxa"/>
              <w:left w:w="30" w:type="dxa"/>
              <w:bottom w:w="20" w:type="dxa"/>
              <w:right w:w="30" w:type="dxa"/>
            </w:tcMar>
          </w:tcPr>
          <w:p w14:paraId="170F23C3" w14:textId="77777777" w:rsidR="00482695" w:rsidRDefault="764709AD" w:rsidP="00687C20">
            <w:r>
              <w:t>No</w:t>
            </w:r>
          </w:p>
        </w:tc>
      </w:tr>
      <w:tr w:rsidR="00482695" w14:paraId="4500F99E" w14:textId="77777777" w:rsidTr="764709AD">
        <w:tc>
          <w:tcPr>
            <w:tcW w:w="0" w:type="dxa"/>
            <w:tcMar>
              <w:top w:w="30" w:type="dxa"/>
              <w:left w:w="30" w:type="dxa"/>
              <w:bottom w:w="20" w:type="dxa"/>
              <w:right w:w="30" w:type="dxa"/>
            </w:tcMar>
          </w:tcPr>
          <w:p w14:paraId="13553698" w14:textId="77777777" w:rsidR="00482695" w:rsidRDefault="764709AD" w:rsidP="00687C20">
            <w:r>
              <w:lastRenderedPageBreak/>
              <w:t>21</w:t>
            </w:r>
          </w:p>
        </w:tc>
        <w:tc>
          <w:tcPr>
            <w:tcW w:w="0" w:type="dxa"/>
            <w:tcMar>
              <w:top w:w="30" w:type="dxa"/>
              <w:left w:w="30" w:type="dxa"/>
              <w:bottom w:w="20" w:type="dxa"/>
              <w:right w:w="30" w:type="dxa"/>
            </w:tcMar>
          </w:tcPr>
          <w:p w14:paraId="471C231C" w14:textId="77777777" w:rsidR="00482695" w:rsidRDefault="764709AD" w:rsidP="00687C20">
            <w:r>
              <w:t xml:space="preserve">EPA </w:t>
            </w:r>
            <w:proofErr w:type="spellStart"/>
            <w:r>
              <w:t>EnvMap</w:t>
            </w:r>
            <w:proofErr w:type="spellEnd"/>
          </w:p>
        </w:tc>
        <w:tc>
          <w:tcPr>
            <w:tcW w:w="0" w:type="dxa"/>
            <w:tcMar>
              <w:top w:w="30" w:type="dxa"/>
              <w:left w:w="30" w:type="dxa"/>
              <w:bottom w:w="20" w:type="dxa"/>
              <w:right w:w="30" w:type="dxa"/>
            </w:tcMar>
          </w:tcPr>
          <w:p w14:paraId="1D7BC45D" w14:textId="77777777" w:rsidR="00482695" w:rsidRDefault="764709AD" w:rsidP="00687C20">
            <w:r>
              <w:t>My Environment Mapper</w:t>
            </w:r>
          </w:p>
        </w:tc>
        <w:tc>
          <w:tcPr>
            <w:tcW w:w="0" w:type="dxa"/>
            <w:tcMar>
              <w:top w:w="30" w:type="dxa"/>
              <w:left w:w="30" w:type="dxa"/>
              <w:bottom w:w="20" w:type="dxa"/>
              <w:right w:w="30" w:type="dxa"/>
            </w:tcMar>
          </w:tcPr>
          <w:p w14:paraId="3028D96F" w14:textId="77777777" w:rsidR="00482695" w:rsidRDefault="764709AD" w:rsidP="00687C20">
            <w:proofErr w:type="spellStart"/>
            <w:r>
              <w:t>Iframe</w:t>
            </w:r>
            <w:proofErr w:type="spellEnd"/>
            <w:r>
              <w:t xml:space="preserve"> generating map given zip code as parameter</w:t>
            </w:r>
          </w:p>
        </w:tc>
        <w:tc>
          <w:tcPr>
            <w:tcW w:w="0" w:type="dxa"/>
            <w:tcMar>
              <w:top w:w="30" w:type="dxa"/>
              <w:left w:w="30" w:type="dxa"/>
              <w:bottom w:w="20" w:type="dxa"/>
              <w:right w:w="30" w:type="dxa"/>
            </w:tcMar>
          </w:tcPr>
          <w:p w14:paraId="2A2A5343" w14:textId="77777777" w:rsidR="00482695" w:rsidRDefault="764709AD" w:rsidP="00687C20">
            <w:r>
              <w:t>Plugin</w:t>
            </w:r>
          </w:p>
        </w:tc>
        <w:tc>
          <w:tcPr>
            <w:tcW w:w="0" w:type="dxa"/>
            <w:tcMar>
              <w:top w:w="30" w:type="dxa"/>
              <w:left w:w="30" w:type="dxa"/>
              <w:bottom w:w="20" w:type="dxa"/>
              <w:right w:w="30" w:type="dxa"/>
            </w:tcMar>
          </w:tcPr>
          <w:p w14:paraId="34C9064F" w14:textId="77777777" w:rsidR="00482695" w:rsidRDefault="764709AD" w:rsidP="00687C20">
            <w:r>
              <w:t>None</w:t>
            </w:r>
          </w:p>
        </w:tc>
        <w:tc>
          <w:tcPr>
            <w:tcW w:w="0" w:type="dxa"/>
            <w:tcMar>
              <w:top w:w="30" w:type="dxa"/>
              <w:left w:w="30" w:type="dxa"/>
              <w:bottom w:w="20" w:type="dxa"/>
              <w:right w:w="30" w:type="dxa"/>
            </w:tcMar>
          </w:tcPr>
          <w:p w14:paraId="1F03DDCB" w14:textId="77777777" w:rsidR="00482695" w:rsidRDefault="764709AD" w:rsidP="00687C20">
            <w:r>
              <w:t>No</w:t>
            </w:r>
          </w:p>
        </w:tc>
      </w:tr>
      <w:tr w:rsidR="00482695" w14:paraId="479DD645" w14:textId="77777777" w:rsidTr="764709AD">
        <w:tc>
          <w:tcPr>
            <w:tcW w:w="0" w:type="dxa"/>
            <w:tcMar>
              <w:top w:w="30" w:type="dxa"/>
              <w:left w:w="30" w:type="dxa"/>
              <w:bottom w:w="20" w:type="dxa"/>
              <w:right w:w="30" w:type="dxa"/>
            </w:tcMar>
          </w:tcPr>
          <w:p w14:paraId="5174FF75" w14:textId="77777777" w:rsidR="00482695" w:rsidRDefault="764709AD" w:rsidP="00687C20">
            <w:r>
              <w:t>22</w:t>
            </w:r>
          </w:p>
        </w:tc>
        <w:tc>
          <w:tcPr>
            <w:tcW w:w="0" w:type="dxa"/>
            <w:tcMar>
              <w:top w:w="30" w:type="dxa"/>
              <w:left w:w="30" w:type="dxa"/>
              <w:bottom w:w="20" w:type="dxa"/>
              <w:right w:w="30" w:type="dxa"/>
            </w:tcMar>
          </w:tcPr>
          <w:p w14:paraId="10791C46" w14:textId="77777777" w:rsidR="00482695" w:rsidRDefault="764709AD" w:rsidP="00687C20">
            <w:r>
              <w:t>NAAS Authentication</w:t>
            </w:r>
          </w:p>
        </w:tc>
        <w:tc>
          <w:tcPr>
            <w:tcW w:w="0" w:type="dxa"/>
            <w:tcMar>
              <w:top w:w="30" w:type="dxa"/>
              <w:left w:w="30" w:type="dxa"/>
              <w:bottom w:w="20" w:type="dxa"/>
              <w:right w:w="30" w:type="dxa"/>
            </w:tcMar>
          </w:tcPr>
          <w:p w14:paraId="113E6B12" w14:textId="77777777" w:rsidR="00482695" w:rsidRDefault="764709AD" w:rsidP="00687C20">
            <w:r>
              <w:t>My Facility Manager, Progress Tracker, To Do, App Connect</w:t>
            </w:r>
          </w:p>
        </w:tc>
        <w:tc>
          <w:tcPr>
            <w:tcW w:w="0" w:type="dxa"/>
            <w:tcMar>
              <w:top w:w="30" w:type="dxa"/>
              <w:left w:w="30" w:type="dxa"/>
              <w:bottom w:w="20" w:type="dxa"/>
              <w:right w:w="30" w:type="dxa"/>
            </w:tcMar>
          </w:tcPr>
          <w:p w14:paraId="229E4983" w14:textId="77777777" w:rsidR="00482695" w:rsidRDefault="764709AD" w:rsidP="00687C20">
            <w:r>
              <w:t>Generates and authenticates NAAS tokens for use by FRS API and the Facility Manager</w:t>
            </w:r>
          </w:p>
        </w:tc>
        <w:tc>
          <w:tcPr>
            <w:tcW w:w="0" w:type="dxa"/>
            <w:tcMar>
              <w:top w:w="30" w:type="dxa"/>
              <w:left w:w="30" w:type="dxa"/>
              <w:bottom w:w="20" w:type="dxa"/>
              <w:right w:w="30" w:type="dxa"/>
            </w:tcMar>
          </w:tcPr>
          <w:p w14:paraId="2D76F45E" w14:textId="77777777" w:rsidR="00482695" w:rsidRDefault="764709AD" w:rsidP="00687C20">
            <w:r>
              <w:t>SOAP</w:t>
            </w:r>
          </w:p>
        </w:tc>
        <w:tc>
          <w:tcPr>
            <w:tcW w:w="0" w:type="dxa"/>
            <w:tcMar>
              <w:top w:w="30" w:type="dxa"/>
              <w:left w:w="30" w:type="dxa"/>
              <w:bottom w:w="20" w:type="dxa"/>
              <w:right w:w="30" w:type="dxa"/>
            </w:tcMar>
          </w:tcPr>
          <w:p w14:paraId="47898274" w14:textId="77777777" w:rsidR="00482695" w:rsidRDefault="764709AD" w:rsidP="00687C20">
            <w:r>
              <w:t>Password</w:t>
            </w:r>
          </w:p>
        </w:tc>
        <w:tc>
          <w:tcPr>
            <w:tcW w:w="0" w:type="dxa"/>
            <w:tcMar>
              <w:top w:w="30" w:type="dxa"/>
              <w:left w:w="30" w:type="dxa"/>
              <w:bottom w:w="20" w:type="dxa"/>
              <w:right w:w="30" w:type="dxa"/>
            </w:tcMar>
          </w:tcPr>
          <w:p w14:paraId="015E80D9" w14:textId="77777777" w:rsidR="00482695" w:rsidRDefault="764709AD" w:rsidP="00687C20">
            <w:r>
              <w:t>Yes</w:t>
            </w:r>
          </w:p>
        </w:tc>
      </w:tr>
      <w:tr w:rsidR="00482695" w14:paraId="0A4DB302" w14:textId="77777777" w:rsidTr="764709AD">
        <w:tc>
          <w:tcPr>
            <w:tcW w:w="0" w:type="dxa"/>
            <w:tcMar>
              <w:top w:w="30" w:type="dxa"/>
              <w:left w:w="30" w:type="dxa"/>
              <w:bottom w:w="20" w:type="dxa"/>
              <w:right w:w="30" w:type="dxa"/>
            </w:tcMar>
          </w:tcPr>
          <w:p w14:paraId="0D31E608" w14:textId="77777777" w:rsidR="00482695" w:rsidRDefault="764709AD" w:rsidP="00687C20">
            <w:r>
              <w:t>23</w:t>
            </w:r>
          </w:p>
        </w:tc>
        <w:tc>
          <w:tcPr>
            <w:tcW w:w="0" w:type="dxa"/>
            <w:tcMar>
              <w:top w:w="30" w:type="dxa"/>
              <w:left w:w="30" w:type="dxa"/>
              <w:bottom w:w="20" w:type="dxa"/>
              <w:right w:w="30" w:type="dxa"/>
            </w:tcMar>
          </w:tcPr>
          <w:p w14:paraId="4E526B51" w14:textId="77777777" w:rsidR="00482695" w:rsidRDefault="764709AD" w:rsidP="00687C20">
            <w:r>
              <w:t>RCS Local Government Resources</w:t>
            </w:r>
          </w:p>
        </w:tc>
        <w:tc>
          <w:tcPr>
            <w:tcW w:w="0" w:type="dxa"/>
            <w:tcMar>
              <w:top w:w="30" w:type="dxa"/>
              <w:left w:w="30" w:type="dxa"/>
              <w:bottom w:w="20" w:type="dxa"/>
              <w:right w:w="30" w:type="dxa"/>
            </w:tcMar>
          </w:tcPr>
          <w:p w14:paraId="4AEBD4EC" w14:textId="77777777" w:rsidR="00482695" w:rsidRDefault="764709AD" w:rsidP="00687C20">
            <w:r>
              <w:t>Resources for Local Communities</w:t>
            </w:r>
          </w:p>
        </w:tc>
        <w:tc>
          <w:tcPr>
            <w:tcW w:w="0" w:type="dxa"/>
            <w:tcMar>
              <w:top w:w="30" w:type="dxa"/>
              <w:left w:w="30" w:type="dxa"/>
              <w:bottom w:w="20" w:type="dxa"/>
              <w:right w:w="30" w:type="dxa"/>
            </w:tcMar>
          </w:tcPr>
          <w:p w14:paraId="54543B0C" w14:textId="77777777" w:rsidR="00482695" w:rsidRDefault="764709AD" w:rsidP="00687C20">
            <w:r>
              <w:t>Local Government Resources provided via RCS</w:t>
            </w:r>
          </w:p>
        </w:tc>
        <w:tc>
          <w:tcPr>
            <w:tcW w:w="0" w:type="dxa"/>
            <w:tcMar>
              <w:top w:w="30" w:type="dxa"/>
              <w:left w:w="30" w:type="dxa"/>
              <w:bottom w:w="20" w:type="dxa"/>
              <w:right w:w="30" w:type="dxa"/>
            </w:tcMar>
          </w:tcPr>
          <w:p w14:paraId="3E6A28FB" w14:textId="77777777" w:rsidR="00482695" w:rsidRDefault="764709AD" w:rsidP="00687C20">
            <w:r>
              <w:t>REST</w:t>
            </w:r>
          </w:p>
        </w:tc>
        <w:tc>
          <w:tcPr>
            <w:tcW w:w="0" w:type="dxa"/>
            <w:tcMar>
              <w:top w:w="30" w:type="dxa"/>
              <w:left w:w="30" w:type="dxa"/>
              <w:bottom w:w="20" w:type="dxa"/>
              <w:right w:w="30" w:type="dxa"/>
            </w:tcMar>
          </w:tcPr>
          <w:p w14:paraId="09B2F510" w14:textId="77777777" w:rsidR="00482695" w:rsidRDefault="764709AD" w:rsidP="00687C20">
            <w:r>
              <w:t>None</w:t>
            </w:r>
          </w:p>
        </w:tc>
        <w:tc>
          <w:tcPr>
            <w:tcW w:w="0" w:type="dxa"/>
            <w:tcMar>
              <w:top w:w="30" w:type="dxa"/>
              <w:left w:w="30" w:type="dxa"/>
              <w:bottom w:w="20" w:type="dxa"/>
              <w:right w:w="30" w:type="dxa"/>
            </w:tcMar>
          </w:tcPr>
          <w:p w14:paraId="31700C0E" w14:textId="77777777" w:rsidR="00482695" w:rsidRDefault="764709AD" w:rsidP="00687C20">
            <w:r>
              <w:t>No</w:t>
            </w:r>
          </w:p>
        </w:tc>
      </w:tr>
      <w:tr w:rsidR="00482695" w14:paraId="2111F399" w14:textId="77777777" w:rsidTr="764709AD">
        <w:tc>
          <w:tcPr>
            <w:tcW w:w="0" w:type="dxa"/>
            <w:tcMar>
              <w:top w:w="30" w:type="dxa"/>
              <w:left w:w="30" w:type="dxa"/>
              <w:bottom w:w="20" w:type="dxa"/>
              <w:right w:w="30" w:type="dxa"/>
            </w:tcMar>
          </w:tcPr>
          <w:p w14:paraId="61D8FB49" w14:textId="77777777" w:rsidR="00482695" w:rsidRDefault="764709AD" w:rsidP="00687C20">
            <w:r>
              <w:t>24</w:t>
            </w:r>
          </w:p>
        </w:tc>
        <w:tc>
          <w:tcPr>
            <w:tcW w:w="0" w:type="dxa"/>
            <w:tcMar>
              <w:top w:w="30" w:type="dxa"/>
              <w:left w:w="30" w:type="dxa"/>
              <w:bottom w:w="20" w:type="dxa"/>
              <w:right w:w="30" w:type="dxa"/>
            </w:tcMar>
          </w:tcPr>
          <w:p w14:paraId="5C2D1C20" w14:textId="77777777" w:rsidR="00482695" w:rsidRDefault="764709AD" w:rsidP="00687C20">
            <w:r>
              <w:t>Missouri Local Government Resources</w:t>
            </w:r>
          </w:p>
        </w:tc>
        <w:tc>
          <w:tcPr>
            <w:tcW w:w="0" w:type="dxa"/>
            <w:tcMar>
              <w:top w:w="30" w:type="dxa"/>
              <w:left w:w="30" w:type="dxa"/>
              <w:bottom w:w="20" w:type="dxa"/>
              <w:right w:w="30" w:type="dxa"/>
            </w:tcMar>
          </w:tcPr>
          <w:p w14:paraId="499CD416" w14:textId="77777777" w:rsidR="00482695" w:rsidRDefault="764709AD" w:rsidP="00687C20">
            <w:r>
              <w:t>Resources for Local Communities</w:t>
            </w:r>
          </w:p>
        </w:tc>
        <w:tc>
          <w:tcPr>
            <w:tcW w:w="0" w:type="dxa"/>
            <w:tcMar>
              <w:top w:w="30" w:type="dxa"/>
              <w:left w:w="30" w:type="dxa"/>
              <w:bottom w:w="20" w:type="dxa"/>
              <w:right w:w="30" w:type="dxa"/>
            </w:tcMar>
          </w:tcPr>
          <w:p w14:paraId="20812F61" w14:textId="77777777" w:rsidR="00482695" w:rsidRDefault="764709AD" w:rsidP="00687C20">
            <w:r>
              <w:t>Local Government Resources provided via the Missouri DNR endpoint</w:t>
            </w:r>
          </w:p>
        </w:tc>
        <w:tc>
          <w:tcPr>
            <w:tcW w:w="0" w:type="dxa"/>
            <w:tcMar>
              <w:top w:w="30" w:type="dxa"/>
              <w:left w:w="30" w:type="dxa"/>
              <w:bottom w:w="20" w:type="dxa"/>
              <w:right w:w="30" w:type="dxa"/>
            </w:tcMar>
          </w:tcPr>
          <w:p w14:paraId="1703587C" w14:textId="77777777" w:rsidR="00482695" w:rsidRDefault="764709AD" w:rsidP="00687C20">
            <w:r>
              <w:t>REST</w:t>
            </w:r>
          </w:p>
        </w:tc>
        <w:tc>
          <w:tcPr>
            <w:tcW w:w="0" w:type="dxa"/>
            <w:tcMar>
              <w:top w:w="30" w:type="dxa"/>
              <w:left w:w="30" w:type="dxa"/>
              <w:bottom w:w="20" w:type="dxa"/>
              <w:right w:w="30" w:type="dxa"/>
            </w:tcMar>
          </w:tcPr>
          <w:p w14:paraId="76664205" w14:textId="77777777" w:rsidR="00482695" w:rsidRDefault="764709AD" w:rsidP="00687C20">
            <w:r>
              <w:t>None</w:t>
            </w:r>
          </w:p>
        </w:tc>
        <w:tc>
          <w:tcPr>
            <w:tcW w:w="0" w:type="dxa"/>
            <w:tcMar>
              <w:top w:w="30" w:type="dxa"/>
              <w:left w:w="30" w:type="dxa"/>
              <w:bottom w:w="20" w:type="dxa"/>
              <w:right w:w="30" w:type="dxa"/>
            </w:tcMar>
          </w:tcPr>
          <w:p w14:paraId="4BFFA3C4" w14:textId="77777777" w:rsidR="00482695" w:rsidRDefault="764709AD" w:rsidP="00687C20">
            <w:r>
              <w:t>No</w:t>
            </w:r>
          </w:p>
        </w:tc>
      </w:tr>
      <w:tr w:rsidR="00482695" w14:paraId="471289EA" w14:textId="77777777" w:rsidTr="764709AD">
        <w:tc>
          <w:tcPr>
            <w:tcW w:w="0" w:type="dxa"/>
            <w:tcMar>
              <w:top w:w="30" w:type="dxa"/>
              <w:left w:w="30" w:type="dxa"/>
              <w:bottom w:w="20" w:type="dxa"/>
              <w:right w:w="30" w:type="dxa"/>
            </w:tcMar>
          </w:tcPr>
          <w:p w14:paraId="48BAE729" w14:textId="77777777" w:rsidR="00482695" w:rsidRDefault="764709AD" w:rsidP="00687C20">
            <w:r>
              <w:t>25</w:t>
            </w:r>
          </w:p>
        </w:tc>
        <w:tc>
          <w:tcPr>
            <w:tcW w:w="0" w:type="dxa"/>
            <w:tcMar>
              <w:top w:w="30" w:type="dxa"/>
              <w:left w:w="30" w:type="dxa"/>
              <w:bottom w:w="20" w:type="dxa"/>
              <w:right w:w="30" w:type="dxa"/>
            </w:tcMar>
          </w:tcPr>
          <w:p w14:paraId="4542DAAC" w14:textId="77777777" w:rsidR="00482695" w:rsidRDefault="764709AD" w:rsidP="00687C20">
            <w:r>
              <w:t>CDX Register Service</w:t>
            </w:r>
          </w:p>
        </w:tc>
        <w:tc>
          <w:tcPr>
            <w:tcW w:w="0" w:type="dxa"/>
            <w:tcMar>
              <w:top w:w="30" w:type="dxa"/>
              <w:left w:w="30" w:type="dxa"/>
              <w:bottom w:w="20" w:type="dxa"/>
              <w:right w:w="30" w:type="dxa"/>
            </w:tcMar>
          </w:tcPr>
          <w:p w14:paraId="30CBDCF7" w14:textId="77777777" w:rsidR="00482695" w:rsidRDefault="764709AD" w:rsidP="00687C20">
            <w:r>
              <w:t>Progress Tracker/ To Do</w:t>
            </w:r>
          </w:p>
        </w:tc>
        <w:tc>
          <w:tcPr>
            <w:tcW w:w="0" w:type="dxa"/>
            <w:tcMar>
              <w:top w:w="30" w:type="dxa"/>
              <w:left w:w="30" w:type="dxa"/>
              <w:bottom w:w="20" w:type="dxa"/>
              <w:right w:w="30" w:type="dxa"/>
            </w:tcMar>
          </w:tcPr>
          <w:p w14:paraId="17E8B976" w14:textId="77777777" w:rsidR="00482695" w:rsidRDefault="764709AD" w:rsidP="00687C20">
            <w:r>
              <w:t xml:space="preserve">Generation and Authentication of NAAS tokens for access to </w:t>
            </w:r>
            <w:proofErr w:type="spellStart"/>
            <w:r>
              <w:t>Eactivity</w:t>
            </w:r>
            <w:proofErr w:type="spellEnd"/>
            <w:r>
              <w:t xml:space="preserve"> Data Flows</w:t>
            </w:r>
          </w:p>
        </w:tc>
        <w:tc>
          <w:tcPr>
            <w:tcW w:w="0" w:type="dxa"/>
            <w:tcMar>
              <w:top w:w="30" w:type="dxa"/>
              <w:left w:w="30" w:type="dxa"/>
              <w:bottom w:w="20" w:type="dxa"/>
              <w:right w:w="30" w:type="dxa"/>
            </w:tcMar>
          </w:tcPr>
          <w:p w14:paraId="561FB384" w14:textId="77777777" w:rsidR="00482695" w:rsidRDefault="764709AD" w:rsidP="00687C20">
            <w:r>
              <w:t>SOAP</w:t>
            </w:r>
          </w:p>
        </w:tc>
        <w:tc>
          <w:tcPr>
            <w:tcW w:w="0" w:type="dxa"/>
            <w:tcMar>
              <w:top w:w="30" w:type="dxa"/>
              <w:left w:w="30" w:type="dxa"/>
              <w:bottom w:w="20" w:type="dxa"/>
              <w:right w:w="30" w:type="dxa"/>
            </w:tcMar>
          </w:tcPr>
          <w:p w14:paraId="1936AC04" w14:textId="77777777" w:rsidR="00482695" w:rsidRDefault="764709AD" w:rsidP="00687C20">
            <w:r>
              <w:t>Node Admin Credentials</w:t>
            </w:r>
          </w:p>
        </w:tc>
        <w:tc>
          <w:tcPr>
            <w:tcW w:w="0" w:type="dxa"/>
            <w:tcMar>
              <w:top w:w="30" w:type="dxa"/>
              <w:left w:w="30" w:type="dxa"/>
              <w:bottom w:w="20" w:type="dxa"/>
              <w:right w:w="30" w:type="dxa"/>
            </w:tcMar>
          </w:tcPr>
          <w:p w14:paraId="6171DFDB" w14:textId="77777777" w:rsidR="00482695" w:rsidRDefault="764709AD" w:rsidP="00687C20">
            <w:r>
              <w:t>Yes</w:t>
            </w:r>
          </w:p>
        </w:tc>
      </w:tr>
      <w:tr w:rsidR="00482695" w14:paraId="621885B1" w14:textId="77777777" w:rsidTr="764709AD">
        <w:tc>
          <w:tcPr>
            <w:tcW w:w="0" w:type="dxa"/>
            <w:tcMar>
              <w:top w:w="30" w:type="dxa"/>
              <w:left w:w="30" w:type="dxa"/>
              <w:bottom w:w="20" w:type="dxa"/>
              <w:right w:w="30" w:type="dxa"/>
            </w:tcMar>
          </w:tcPr>
          <w:p w14:paraId="2D41BAB7" w14:textId="77777777" w:rsidR="00482695" w:rsidRDefault="764709AD" w:rsidP="00687C20">
            <w:r>
              <w:t>26</w:t>
            </w:r>
          </w:p>
        </w:tc>
        <w:tc>
          <w:tcPr>
            <w:tcW w:w="0" w:type="dxa"/>
            <w:tcMar>
              <w:top w:w="30" w:type="dxa"/>
              <w:left w:w="30" w:type="dxa"/>
              <w:bottom w:w="20" w:type="dxa"/>
              <w:right w:w="30" w:type="dxa"/>
            </w:tcMar>
          </w:tcPr>
          <w:p w14:paraId="4DA4B6C0" w14:textId="77777777" w:rsidR="00482695" w:rsidRDefault="764709AD" w:rsidP="00687C20">
            <w:r>
              <w:t>CDX Network Node 2 Service</w:t>
            </w:r>
          </w:p>
        </w:tc>
        <w:tc>
          <w:tcPr>
            <w:tcW w:w="0" w:type="dxa"/>
            <w:tcMar>
              <w:top w:w="30" w:type="dxa"/>
              <w:left w:w="30" w:type="dxa"/>
              <w:bottom w:w="20" w:type="dxa"/>
              <w:right w:w="30" w:type="dxa"/>
            </w:tcMar>
          </w:tcPr>
          <w:p w14:paraId="4303CD66" w14:textId="77777777" w:rsidR="00482695" w:rsidRDefault="764709AD" w:rsidP="00687C20">
            <w:r>
              <w:t>Progress Tracker/ To Do</w:t>
            </w:r>
          </w:p>
        </w:tc>
        <w:tc>
          <w:tcPr>
            <w:tcW w:w="0" w:type="dxa"/>
            <w:tcMar>
              <w:top w:w="30" w:type="dxa"/>
              <w:left w:w="30" w:type="dxa"/>
              <w:bottom w:w="20" w:type="dxa"/>
              <w:right w:w="30" w:type="dxa"/>
            </w:tcMar>
          </w:tcPr>
          <w:p w14:paraId="03EBA03E" w14:textId="1C9A157B" w:rsidR="00482695" w:rsidRDefault="764709AD" w:rsidP="00687C20">
            <w:proofErr w:type="spellStart"/>
            <w:r>
              <w:t>Eactivity</w:t>
            </w:r>
            <w:proofErr w:type="spellEnd"/>
            <w:r>
              <w:t xml:space="preserve"> </w:t>
            </w:r>
            <w:proofErr w:type="spellStart"/>
            <w:r>
              <w:t>Dataflows</w:t>
            </w:r>
            <w:proofErr w:type="spellEnd"/>
            <w:r>
              <w:t xml:space="preserve"> information</w:t>
            </w:r>
          </w:p>
        </w:tc>
        <w:tc>
          <w:tcPr>
            <w:tcW w:w="0" w:type="dxa"/>
            <w:tcMar>
              <w:top w:w="30" w:type="dxa"/>
              <w:left w:w="30" w:type="dxa"/>
              <w:bottom w:w="20" w:type="dxa"/>
              <w:right w:w="30" w:type="dxa"/>
            </w:tcMar>
          </w:tcPr>
          <w:p w14:paraId="016F2A5E" w14:textId="77777777" w:rsidR="00482695" w:rsidRDefault="764709AD" w:rsidP="00687C20">
            <w:r>
              <w:t>SOAP</w:t>
            </w:r>
          </w:p>
        </w:tc>
        <w:tc>
          <w:tcPr>
            <w:tcW w:w="0" w:type="dxa"/>
            <w:tcMar>
              <w:top w:w="30" w:type="dxa"/>
              <w:left w:w="30" w:type="dxa"/>
              <w:bottom w:w="20" w:type="dxa"/>
              <w:right w:w="30" w:type="dxa"/>
            </w:tcMar>
          </w:tcPr>
          <w:p w14:paraId="20B90256" w14:textId="77777777" w:rsidR="00482695" w:rsidRDefault="764709AD" w:rsidP="00687C20">
            <w:r>
              <w:t>NAAS TOKEN</w:t>
            </w:r>
          </w:p>
        </w:tc>
        <w:tc>
          <w:tcPr>
            <w:tcW w:w="0" w:type="dxa"/>
            <w:tcMar>
              <w:top w:w="30" w:type="dxa"/>
              <w:left w:w="30" w:type="dxa"/>
              <w:bottom w:w="20" w:type="dxa"/>
              <w:right w:w="30" w:type="dxa"/>
            </w:tcMar>
          </w:tcPr>
          <w:p w14:paraId="749B5AD5" w14:textId="77777777" w:rsidR="00482695" w:rsidRDefault="764709AD" w:rsidP="00687C20">
            <w:r>
              <w:t>Yes</w:t>
            </w:r>
          </w:p>
        </w:tc>
      </w:tr>
      <w:tr w:rsidR="00482695" w14:paraId="3B22BE16" w14:textId="77777777" w:rsidTr="764709AD">
        <w:tc>
          <w:tcPr>
            <w:tcW w:w="0" w:type="dxa"/>
            <w:tcMar>
              <w:top w:w="30" w:type="dxa"/>
              <w:left w:w="30" w:type="dxa"/>
              <w:bottom w:w="20" w:type="dxa"/>
              <w:right w:w="30" w:type="dxa"/>
            </w:tcMar>
          </w:tcPr>
          <w:p w14:paraId="61CDB33C" w14:textId="77777777" w:rsidR="00482695" w:rsidRDefault="764709AD" w:rsidP="00687C20">
            <w:r>
              <w:t>27</w:t>
            </w:r>
          </w:p>
        </w:tc>
        <w:tc>
          <w:tcPr>
            <w:tcW w:w="0" w:type="dxa"/>
            <w:tcMar>
              <w:top w:w="30" w:type="dxa"/>
              <w:left w:w="30" w:type="dxa"/>
              <w:bottom w:w="20" w:type="dxa"/>
              <w:right w:w="30" w:type="dxa"/>
            </w:tcMar>
          </w:tcPr>
          <w:p w14:paraId="2B620021" w14:textId="77777777" w:rsidR="00482695" w:rsidRDefault="764709AD" w:rsidP="00687C20">
            <w:r>
              <w:t>E-Enterprise Security Bridge</w:t>
            </w:r>
          </w:p>
        </w:tc>
        <w:tc>
          <w:tcPr>
            <w:tcW w:w="0" w:type="dxa"/>
            <w:tcMar>
              <w:top w:w="30" w:type="dxa"/>
              <w:left w:w="30" w:type="dxa"/>
              <w:bottom w:w="20" w:type="dxa"/>
              <w:right w:w="30" w:type="dxa"/>
            </w:tcMar>
          </w:tcPr>
          <w:p w14:paraId="69ABCB13" w14:textId="77777777" w:rsidR="00482695" w:rsidRDefault="764709AD" w:rsidP="00687C20">
            <w:r>
              <w:t>Identity Provider to access E-Enterprise Portal</w:t>
            </w:r>
          </w:p>
        </w:tc>
        <w:tc>
          <w:tcPr>
            <w:tcW w:w="0" w:type="dxa"/>
            <w:tcMar>
              <w:top w:w="30" w:type="dxa"/>
              <w:left w:w="30" w:type="dxa"/>
              <w:bottom w:w="20" w:type="dxa"/>
              <w:right w:w="30" w:type="dxa"/>
            </w:tcMar>
          </w:tcPr>
          <w:p w14:paraId="7E9A96FA" w14:textId="77777777" w:rsidR="00482695" w:rsidRDefault="764709AD" w:rsidP="00687C20">
            <w:r>
              <w:t>Provides single sign on from different identity providers to E-Enterprise Portal</w:t>
            </w:r>
          </w:p>
        </w:tc>
        <w:tc>
          <w:tcPr>
            <w:tcW w:w="0" w:type="dxa"/>
            <w:tcMar>
              <w:top w:w="30" w:type="dxa"/>
              <w:left w:w="30" w:type="dxa"/>
              <w:bottom w:w="20" w:type="dxa"/>
              <w:right w:w="30" w:type="dxa"/>
            </w:tcMar>
          </w:tcPr>
          <w:p w14:paraId="0B9EF76D" w14:textId="77777777" w:rsidR="00482695" w:rsidRDefault="764709AD" w:rsidP="00687C20">
            <w:r>
              <w:t>Application</w:t>
            </w:r>
          </w:p>
        </w:tc>
        <w:tc>
          <w:tcPr>
            <w:tcW w:w="0" w:type="dxa"/>
            <w:tcMar>
              <w:top w:w="30" w:type="dxa"/>
              <w:left w:w="30" w:type="dxa"/>
              <w:bottom w:w="20" w:type="dxa"/>
              <w:right w:w="30" w:type="dxa"/>
            </w:tcMar>
          </w:tcPr>
          <w:p w14:paraId="6C86B4C9" w14:textId="77777777" w:rsidR="00482695" w:rsidRDefault="764709AD" w:rsidP="00687C20">
            <w:r>
              <w:t>None</w:t>
            </w:r>
          </w:p>
        </w:tc>
        <w:tc>
          <w:tcPr>
            <w:tcW w:w="0" w:type="dxa"/>
            <w:tcMar>
              <w:top w:w="30" w:type="dxa"/>
              <w:left w:w="30" w:type="dxa"/>
              <w:bottom w:w="20" w:type="dxa"/>
              <w:right w:w="30" w:type="dxa"/>
            </w:tcMar>
          </w:tcPr>
          <w:p w14:paraId="06D278F6" w14:textId="77777777" w:rsidR="00482695" w:rsidRDefault="764709AD" w:rsidP="00687C20">
            <w:r>
              <w:t>Yes</w:t>
            </w:r>
          </w:p>
        </w:tc>
      </w:tr>
    </w:tbl>
    <w:p w14:paraId="629CACCE" w14:textId="77777777" w:rsidR="00482695" w:rsidRDefault="00482695" w:rsidP="00687C20">
      <w:pPr>
        <w:rPr>
          <w:rFonts w:ascii="Times New Roman" w:hAnsi="Times New Roman" w:cs="Times New Roman"/>
          <w:sz w:val="24"/>
          <w:szCs w:val="24"/>
        </w:rPr>
        <w:sectPr w:rsidR="00482695" w:rsidSect="00B55E1A">
          <w:headerReference w:type="even" r:id="rId19"/>
          <w:headerReference w:type="default" r:id="rId20"/>
          <w:footerReference w:type="default" r:id="rId21"/>
          <w:headerReference w:type="first" r:id="rId22"/>
          <w:pgSz w:w="12240" w:h="15840"/>
          <w:pgMar w:top="1440" w:right="1440" w:bottom="1440" w:left="1440" w:header="720" w:footer="720" w:gutter="0"/>
          <w:cols w:space="720"/>
          <w:docGrid w:linePitch="360"/>
        </w:sectPr>
      </w:pPr>
    </w:p>
    <w:p w14:paraId="2B5E6C85" w14:textId="287DC270" w:rsidR="00B55E1A" w:rsidRPr="00567494" w:rsidRDefault="70257F38" w:rsidP="70257F38">
      <w:pPr>
        <w:pStyle w:val="Heading1"/>
        <w:rPr>
          <w:rFonts w:ascii="Arial" w:eastAsia="Times New Roman" w:hAnsi="Arial" w:cs="Times New Roman"/>
          <w:color w:val="262626" w:themeColor="text1" w:themeTint="D9"/>
          <w:sz w:val="20"/>
          <w:szCs w:val="24"/>
        </w:rPr>
      </w:pPr>
      <w:bookmarkStart w:id="27" w:name="_Toc525915863"/>
      <w:r w:rsidRPr="00567494">
        <w:rPr>
          <w:rFonts w:asciiTheme="minorHAnsi" w:hAnsiTheme="minorHAnsi" w:cstheme="minorHAnsi"/>
          <w:bCs/>
          <w:sz w:val="28"/>
          <w:szCs w:val="28"/>
        </w:rPr>
        <w:lastRenderedPageBreak/>
        <w:t xml:space="preserve">Appendix </w:t>
      </w:r>
      <w:r w:rsidR="00613F82">
        <w:rPr>
          <w:rFonts w:asciiTheme="minorHAnsi" w:hAnsiTheme="minorHAnsi" w:cstheme="minorHAnsi"/>
          <w:bCs/>
          <w:sz w:val="28"/>
          <w:szCs w:val="28"/>
        </w:rPr>
        <w:t>B</w:t>
      </w:r>
      <w:r w:rsidRPr="00567494">
        <w:rPr>
          <w:rFonts w:asciiTheme="minorHAnsi" w:hAnsiTheme="minorHAnsi" w:cstheme="minorHAnsi"/>
          <w:bCs/>
          <w:sz w:val="28"/>
          <w:szCs w:val="28"/>
        </w:rPr>
        <w:t>: Widget status, authentication, and data setup information</w:t>
      </w:r>
      <w:bookmarkEnd w:id="27"/>
    </w:p>
    <w:tbl>
      <w:tblPr>
        <w:tblStyle w:val="ScrollTableNormal"/>
        <w:tblW w:w="5000" w:type="pct"/>
        <w:tblLook w:val="0020" w:firstRow="1" w:lastRow="0" w:firstColumn="0" w:lastColumn="0" w:noHBand="0" w:noVBand="0"/>
      </w:tblPr>
      <w:tblGrid>
        <w:gridCol w:w="283"/>
        <w:gridCol w:w="1285"/>
        <w:gridCol w:w="1599"/>
        <w:gridCol w:w="1351"/>
        <w:gridCol w:w="1072"/>
        <w:gridCol w:w="1306"/>
        <w:gridCol w:w="1883"/>
        <w:gridCol w:w="903"/>
        <w:gridCol w:w="932"/>
        <w:gridCol w:w="1226"/>
        <w:gridCol w:w="1110"/>
      </w:tblGrid>
      <w:tr w:rsidR="00B55E1A" w14:paraId="7D8E5AAD" w14:textId="77777777" w:rsidTr="70257F38">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44C7ACE3" w14:textId="77777777" w:rsidR="00B55E1A" w:rsidRDefault="70257F38" w:rsidP="00687C20">
            <w:r>
              <w:t>ID</w:t>
            </w:r>
          </w:p>
        </w:tc>
        <w:tc>
          <w:tcPr>
            <w:tcW w:w="0" w:type="auto"/>
            <w:tcMar>
              <w:top w:w="30" w:type="dxa"/>
              <w:left w:w="30" w:type="dxa"/>
              <w:bottom w:w="20" w:type="dxa"/>
              <w:right w:w="30" w:type="dxa"/>
            </w:tcMar>
          </w:tcPr>
          <w:p w14:paraId="3B404C4B" w14:textId="77777777" w:rsidR="00B55E1A" w:rsidRDefault="70257F38" w:rsidP="00687C20">
            <w:r>
              <w:t>Widget</w:t>
            </w:r>
          </w:p>
        </w:tc>
        <w:tc>
          <w:tcPr>
            <w:tcW w:w="0" w:type="auto"/>
            <w:tcMar>
              <w:top w:w="30" w:type="dxa"/>
              <w:left w:w="30" w:type="dxa"/>
              <w:bottom w:w="20" w:type="dxa"/>
              <w:right w:w="30" w:type="dxa"/>
            </w:tcMar>
          </w:tcPr>
          <w:p w14:paraId="2CBBAC31" w14:textId="77777777" w:rsidR="00B55E1A" w:rsidRDefault="70257F38" w:rsidP="00687C20">
            <w:r>
              <w:t>Environment(s)</w:t>
            </w:r>
          </w:p>
        </w:tc>
        <w:tc>
          <w:tcPr>
            <w:tcW w:w="0" w:type="auto"/>
            <w:tcMar>
              <w:top w:w="30" w:type="dxa"/>
              <w:left w:w="30" w:type="dxa"/>
              <w:bottom w:w="20" w:type="dxa"/>
              <w:right w:w="30" w:type="dxa"/>
            </w:tcMar>
          </w:tcPr>
          <w:p w14:paraId="36C9B090" w14:textId="77777777" w:rsidR="00B55E1A" w:rsidRDefault="70257F38" w:rsidP="00687C20">
            <w:r>
              <w:t>Authentication Service</w:t>
            </w:r>
          </w:p>
        </w:tc>
        <w:tc>
          <w:tcPr>
            <w:tcW w:w="0" w:type="auto"/>
            <w:tcMar>
              <w:top w:w="30" w:type="dxa"/>
              <w:left w:w="30" w:type="dxa"/>
              <w:bottom w:w="20" w:type="dxa"/>
              <w:right w:w="30" w:type="dxa"/>
            </w:tcMar>
          </w:tcPr>
          <w:p w14:paraId="72875934" w14:textId="77777777" w:rsidR="00B55E1A" w:rsidRDefault="70257F38" w:rsidP="00687C20">
            <w:r>
              <w:t>If so, through which identity provider?</w:t>
            </w:r>
          </w:p>
        </w:tc>
        <w:tc>
          <w:tcPr>
            <w:tcW w:w="0" w:type="auto"/>
            <w:tcMar>
              <w:top w:w="30" w:type="dxa"/>
              <w:left w:w="30" w:type="dxa"/>
              <w:bottom w:w="20" w:type="dxa"/>
              <w:right w:w="30" w:type="dxa"/>
            </w:tcMar>
          </w:tcPr>
          <w:p w14:paraId="4D761860" w14:textId="77777777" w:rsidR="00B55E1A" w:rsidRDefault="70257F38" w:rsidP="00687C20">
            <w:r>
              <w:t>Requires data to be set up/available?</w:t>
            </w:r>
          </w:p>
        </w:tc>
        <w:tc>
          <w:tcPr>
            <w:tcW w:w="0" w:type="auto"/>
            <w:tcMar>
              <w:top w:w="30" w:type="dxa"/>
              <w:left w:w="30" w:type="dxa"/>
              <w:bottom w:w="20" w:type="dxa"/>
              <w:right w:w="30" w:type="dxa"/>
            </w:tcMar>
          </w:tcPr>
          <w:p w14:paraId="4691F7B6" w14:textId="77777777" w:rsidR="00B55E1A" w:rsidRDefault="70257F38" w:rsidP="00687C20">
            <w:r>
              <w:t>If so, where and what data?</w:t>
            </w:r>
          </w:p>
        </w:tc>
        <w:tc>
          <w:tcPr>
            <w:tcW w:w="0" w:type="auto"/>
            <w:tcMar>
              <w:top w:w="30" w:type="dxa"/>
              <w:left w:w="30" w:type="dxa"/>
              <w:bottom w:w="20" w:type="dxa"/>
              <w:right w:w="30" w:type="dxa"/>
            </w:tcMar>
          </w:tcPr>
          <w:p w14:paraId="68D8DCFA" w14:textId="77777777" w:rsidR="00B55E1A" w:rsidRDefault="70257F38" w:rsidP="00687C20">
            <w:r>
              <w:t>Requires specific roles?</w:t>
            </w:r>
          </w:p>
        </w:tc>
        <w:tc>
          <w:tcPr>
            <w:tcW w:w="0" w:type="auto"/>
            <w:tcMar>
              <w:top w:w="30" w:type="dxa"/>
              <w:left w:w="30" w:type="dxa"/>
              <w:bottom w:w="20" w:type="dxa"/>
              <w:right w:w="30" w:type="dxa"/>
            </w:tcMar>
          </w:tcPr>
          <w:p w14:paraId="62A2572F" w14:textId="77777777" w:rsidR="00B55E1A" w:rsidRDefault="70257F38" w:rsidP="00687C20">
            <w:r>
              <w:t>If so, which roles?</w:t>
            </w:r>
          </w:p>
        </w:tc>
        <w:tc>
          <w:tcPr>
            <w:tcW w:w="0" w:type="auto"/>
            <w:tcMar>
              <w:top w:w="30" w:type="dxa"/>
              <w:left w:w="30" w:type="dxa"/>
              <w:bottom w:w="20" w:type="dxa"/>
              <w:right w:w="30" w:type="dxa"/>
            </w:tcMar>
          </w:tcPr>
          <w:p w14:paraId="08F7834A" w14:textId="77777777" w:rsidR="00B55E1A" w:rsidRDefault="70257F38" w:rsidP="00687C20">
            <w:r>
              <w:t>Does widget use location from workbench?</w:t>
            </w:r>
          </w:p>
        </w:tc>
        <w:tc>
          <w:tcPr>
            <w:tcW w:w="0" w:type="auto"/>
            <w:tcMar>
              <w:top w:w="30" w:type="dxa"/>
              <w:left w:w="30" w:type="dxa"/>
              <w:bottom w:w="20" w:type="dxa"/>
              <w:right w:w="30" w:type="dxa"/>
            </w:tcMar>
          </w:tcPr>
          <w:p w14:paraId="1A745FDD" w14:textId="77777777" w:rsidR="00B55E1A" w:rsidRDefault="70257F38" w:rsidP="00687C20">
            <w:r>
              <w:t>Requires onboarding toolkit?</w:t>
            </w:r>
          </w:p>
        </w:tc>
      </w:tr>
      <w:tr w:rsidR="00B55E1A" w14:paraId="798DE361" w14:textId="77777777" w:rsidTr="70257F38">
        <w:tc>
          <w:tcPr>
            <w:tcW w:w="0" w:type="auto"/>
            <w:tcMar>
              <w:top w:w="30" w:type="dxa"/>
              <w:left w:w="30" w:type="dxa"/>
              <w:bottom w:w="20" w:type="dxa"/>
              <w:right w:w="30" w:type="dxa"/>
            </w:tcMar>
          </w:tcPr>
          <w:p w14:paraId="5939A44B" w14:textId="77777777" w:rsidR="00B55E1A" w:rsidRDefault="70257F38" w:rsidP="00687C20">
            <w:r>
              <w:t>1</w:t>
            </w:r>
          </w:p>
        </w:tc>
        <w:tc>
          <w:tcPr>
            <w:tcW w:w="0" w:type="auto"/>
            <w:tcMar>
              <w:top w:w="30" w:type="dxa"/>
              <w:left w:w="30" w:type="dxa"/>
              <w:bottom w:w="20" w:type="dxa"/>
              <w:right w:w="30" w:type="dxa"/>
            </w:tcMar>
          </w:tcPr>
          <w:p w14:paraId="1360BE6B" w14:textId="77777777" w:rsidR="00B55E1A" w:rsidRDefault="70257F38" w:rsidP="00687C20">
            <w:r>
              <w:t>CGP</w:t>
            </w:r>
          </w:p>
        </w:tc>
        <w:tc>
          <w:tcPr>
            <w:tcW w:w="0" w:type="auto"/>
            <w:tcMar>
              <w:top w:w="30" w:type="dxa"/>
              <w:left w:w="30" w:type="dxa"/>
              <w:bottom w:w="20" w:type="dxa"/>
              <w:right w:w="30" w:type="dxa"/>
            </w:tcMar>
          </w:tcPr>
          <w:p w14:paraId="0175DB4D" w14:textId="77777777" w:rsidR="00B55E1A" w:rsidRDefault="70257F38" w:rsidP="00687C20">
            <w:pPr>
              <w:numPr>
                <w:ilvl w:val="0"/>
                <w:numId w:val="24"/>
              </w:numPr>
              <w:spacing w:after="120"/>
              <w:ind w:left="360"/>
            </w:pPr>
            <w:r>
              <w:t>Development</w:t>
            </w:r>
          </w:p>
          <w:p w14:paraId="216AD6F1" w14:textId="77777777" w:rsidR="00B55E1A" w:rsidRDefault="70257F38" w:rsidP="00687C20">
            <w:pPr>
              <w:numPr>
                <w:ilvl w:val="0"/>
                <w:numId w:val="24"/>
              </w:numPr>
              <w:spacing w:after="120"/>
              <w:ind w:left="360"/>
            </w:pPr>
            <w:r>
              <w:t>Test</w:t>
            </w:r>
          </w:p>
          <w:p w14:paraId="1AC49759" w14:textId="77777777" w:rsidR="00B55E1A" w:rsidRDefault="70257F38" w:rsidP="00687C20">
            <w:pPr>
              <w:numPr>
                <w:ilvl w:val="0"/>
                <w:numId w:val="24"/>
              </w:numPr>
              <w:spacing w:after="120"/>
              <w:ind w:left="360"/>
            </w:pPr>
            <w:r>
              <w:t>Production</w:t>
            </w:r>
          </w:p>
          <w:p w14:paraId="02EEEE5D" w14:textId="77777777" w:rsidR="00B55E1A" w:rsidRDefault="00B55E1A" w:rsidP="00687C20">
            <w:pPr>
              <w:ind w:left="360"/>
            </w:pPr>
          </w:p>
        </w:tc>
        <w:tc>
          <w:tcPr>
            <w:tcW w:w="0" w:type="auto"/>
            <w:tcMar>
              <w:top w:w="30" w:type="dxa"/>
              <w:left w:w="30" w:type="dxa"/>
              <w:bottom w:w="20" w:type="dxa"/>
              <w:right w:w="30" w:type="dxa"/>
            </w:tcMar>
          </w:tcPr>
          <w:p w14:paraId="233B2A62" w14:textId="77777777" w:rsidR="00B55E1A" w:rsidRDefault="70257F38" w:rsidP="00687C20">
            <w:r>
              <w:t>None</w:t>
            </w:r>
          </w:p>
        </w:tc>
        <w:tc>
          <w:tcPr>
            <w:tcW w:w="0" w:type="auto"/>
            <w:tcMar>
              <w:top w:w="30" w:type="dxa"/>
              <w:left w:w="30" w:type="dxa"/>
              <w:bottom w:w="20" w:type="dxa"/>
              <w:right w:w="30" w:type="dxa"/>
            </w:tcMar>
          </w:tcPr>
          <w:p w14:paraId="2FD5C377" w14:textId="77777777" w:rsidR="00B55E1A" w:rsidRDefault="70257F38" w:rsidP="00687C20">
            <w:r>
              <w:t>N/A</w:t>
            </w:r>
          </w:p>
        </w:tc>
        <w:tc>
          <w:tcPr>
            <w:tcW w:w="0" w:type="auto"/>
            <w:tcMar>
              <w:top w:w="30" w:type="dxa"/>
              <w:left w:w="30" w:type="dxa"/>
              <w:bottom w:w="20" w:type="dxa"/>
              <w:right w:w="30" w:type="dxa"/>
            </w:tcMar>
          </w:tcPr>
          <w:p w14:paraId="36B87480" w14:textId="77777777" w:rsidR="00B55E1A" w:rsidRDefault="70257F38" w:rsidP="00687C20">
            <w:r>
              <w:t>Yes</w:t>
            </w:r>
          </w:p>
        </w:tc>
        <w:tc>
          <w:tcPr>
            <w:tcW w:w="0" w:type="auto"/>
            <w:tcMar>
              <w:top w:w="30" w:type="dxa"/>
              <w:left w:w="30" w:type="dxa"/>
              <w:bottom w:w="20" w:type="dxa"/>
              <w:right w:w="30" w:type="dxa"/>
            </w:tcMar>
          </w:tcPr>
          <w:p w14:paraId="5D5A2089" w14:textId="77777777" w:rsidR="00B55E1A" w:rsidRDefault="70257F38" w:rsidP="00687C20">
            <w:pPr>
              <w:numPr>
                <w:ilvl w:val="0"/>
                <w:numId w:val="25"/>
              </w:numPr>
              <w:spacing w:after="120"/>
            </w:pPr>
            <w:r>
              <w:t>CGP Form Search Endpoint</w:t>
            </w:r>
          </w:p>
          <w:p w14:paraId="659F1B9B" w14:textId="77777777" w:rsidR="00B55E1A" w:rsidRDefault="70257F38" w:rsidP="00687C20">
            <w:pPr>
              <w:numPr>
                <w:ilvl w:val="1"/>
                <w:numId w:val="26"/>
              </w:numPr>
              <w:spacing w:after="120"/>
            </w:pPr>
            <w:r>
              <w:t>URL where the CGP API is hosted</w:t>
            </w:r>
          </w:p>
          <w:p w14:paraId="23F30278" w14:textId="77777777" w:rsidR="00B55E1A" w:rsidRDefault="70257F38" w:rsidP="00687C20">
            <w:pPr>
              <w:numPr>
                <w:ilvl w:val="0"/>
                <w:numId w:val="25"/>
              </w:numPr>
              <w:spacing w:after="120"/>
            </w:pPr>
            <w:r>
              <w:t>CGP Content</w:t>
            </w:r>
          </w:p>
          <w:p w14:paraId="3CB2846B" w14:textId="77777777" w:rsidR="00B55E1A" w:rsidRDefault="70257F38" w:rsidP="00687C20">
            <w:pPr>
              <w:numPr>
                <w:ilvl w:val="1"/>
                <w:numId w:val="27"/>
              </w:numPr>
              <w:spacing w:after="120"/>
            </w:pPr>
            <w:r>
              <w:t>Text that shows in the widget</w:t>
            </w:r>
          </w:p>
          <w:p w14:paraId="278EDA02" w14:textId="77777777" w:rsidR="00B55E1A" w:rsidRDefault="00B55E1A" w:rsidP="00687C20">
            <w:pPr>
              <w:ind w:left="1080"/>
            </w:pPr>
          </w:p>
        </w:tc>
        <w:tc>
          <w:tcPr>
            <w:tcW w:w="0" w:type="auto"/>
            <w:tcMar>
              <w:top w:w="30" w:type="dxa"/>
              <w:left w:w="30" w:type="dxa"/>
              <w:bottom w:w="20" w:type="dxa"/>
              <w:right w:w="30" w:type="dxa"/>
            </w:tcMar>
          </w:tcPr>
          <w:p w14:paraId="2E4E501A" w14:textId="77777777" w:rsidR="00B55E1A" w:rsidRDefault="70257F38" w:rsidP="00687C20">
            <w:r>
              <w:t>No</w:t>
            </w:r>
          </w:p>
        </w:tc>
        <w:tc>
          <w:tcPr>
            <w:tcW w:w="0" w:type="auto"/>
            <w:tcMar>
              <w:top w:w="30" w:type="dxa"/>
              <w:left w:w="30" w:type="dxa"/>
              <w:bottom w:w="20" w:type="dxa"/>
              <w:right w:w="30" w:type="dxa"/>
            </w:tcMar>
          </w:tcPr>
          <w:p w14:paraId="0D63B2F7" w14:textId="77777777" w:rsidR="00B55E1A" w:rsidRDefault="70257F38" w:rsidP="00687C20">
            <w:r>
              <w:t>N/A</w:t>
            </w:r>
          </w:p>
        </w:tc>
        <w:tc>
          <w:tcPr>
            <w:tcW w:w="0" w:type="auto"/>
            <w:tcMar>
              <w:top w:w="30" w:type="dxa"/>
              <w:left w:w="30" w:type="dxa"/>
              <w:bottom w:w="20" w:type="dxa"/>
              <w:right w:w="30" w:type="dxa"/>
            </w:tcMar>
          </w:tcPr>
          <w:p w14:paraId="44D56614" w14:textId="77777777" w:rsidR="00B55E1A" w:rsidRDefault="70257F38" w:rsidP="00687C20">
            <w:r>
              <w:t>No</w:t>
            </w:r>
          </w:p>
        </w:tc>
        <w:tc>
          <w:tcPr>
            <w:tcW w:w="0" w:type="auto"/>
            <w:tcMar>
              <w:top w:w="30" w:type="dxa"/>
              <w:left w:w="30" w:type="dxa"/>
              <w:bottom w:w="20" w:type="dxa"/>
              <w:right w:w="30" w:type="dxa"/>
            </w:tcMar>
          </w:tcPr>
          <w:p w14:paraId="49B9D785" w14:textId="77777777" w:rsidR="00B55E1A" w:rsidRDefault="70257F38" w:rsidP="00687C20">
            <w:r>
              <w:t>No</w:t>
            </w:r>
          </w:p>
        </w:tc>
      </w:tr>
      <w:tr w:rsidR="00B55E1A" w14:paraId="169EE069" w14:textId="77777777" w:rsidTr="70257F38">
        <w:tc>
          <w:tcPr>
            <w:tcW w:w="0" w:type="auto"/>
            <w:tcMar>
              <w:top w:w="30" w:type="dxa"/>
              <w:left w:w="30" w:type="dxa"/>
              <w:bottom w:w="20" w:type="dxa"/>
              <w:right w:w="30" w:type="dxa"/>
            </w:tcMar>
          </w:tcPr>
          <w:p w14:paraId="5358E6D0" w14:textId="77777777" w:rsidR="00B55E1A" w:rsidRDefault="70257F38" w:rsidP="00687C20">
            <w:r>
              <w:t>2</w:t>
            </w:r>
          </w:p>
        </w:tc>
        <w:tc>
          <w:tcPr>
            <w:tcW w:w="0" w:type="auto"/>
            <w:tcMar>
              <w:top w:w="30" w:type="dxa"/>
              <w:left w:w="30" w:type="dxa"/>
              <w:bottom w:w="20" w:type="dxa"/>
              <w:right w:w="30" w:type="dxa"/>
            </w:tcMar>
          </w:tcPr>
          <w:p w14:paraId="149BAD08" w14:textId="77777777" w:rsidR="00B55E1A" w:rsidRDefault="70257F38" w:rsidP="00687C20">
            <w:r>
              <w:t>Be Well Informed</w:t>
            </w:r>
          </w:p>
        </w:tc>
        <w:tc>
          <w:tcPr>
            <w:tcW w:w="0" w:type="auto"/>
            <w:tcMar>
              <w:top w:w="30" w:type="dxa"/>
              <w:left w:w="30" w:type="dxa"/>
              <w:bottom w:w="20" w:type="dxa"/>
              <w:right w:w="30" w:type="dxa"/>
            </w:tcMar>
          </w:tcPr>
          <w:p w14:paraId="3349BBDD" w14:textId="77777777" w:rsidR="00B55E1A" w:rsidRDefault="70257F38" w:rsidP="00687C20">
            <w:pPr>
              <w:numPr>
                <w:ilvl w:val="0"/>
                <w:numId w:val="24"/>
              </w:numPr>
              <w:spacing w:after="120"/>
              <w:ind w:left="360"/>
            </w:pPr>
            <w:r>
              <w:t>Development</w:t>
            </w:r>
          </w:p>
          <w:p w14:paraId="2EB8CA5A" w14:textId="77777777" w:rsidR="00B55E1A" w:rsidRDefault="70257F38" w:rsidP="00687C20">
            <w:pPr>
              <w:numPr>
                <w:ilvl w:val="0"/>
                <w:numId w:val="24"/>
              </w:numPr>
              <w:spacing w:after="120"/>
              <w:ind w:left="360"/>
            </w:pPr>
            <w:r>
              <w:t>Test</w:t>
            </w:r>
          </w:p>
          <w:p w14:paraId="0237B9F6" w14:textId="77777777" w:rsidR="00B55E1A" w:rsidRDefault="70257F38" w:rsidP="00687C20">
            <w:pPr>
              <w:numPr>
                <w:ilvl w:val="0"/>
                <w:numId w:val="28"/>
              </w:numPr>
              <w:spacing w:after="120"/>
              <w:ind w:left="360"/>
            </w:pPr>
            <w:r>
              <w:t>Production</w:t>
            </w:r>
          </w:p>
          <w:p w14:paraId="2EE5CEFC" w14:textId="77777777" w:rsidR="00B55E1A" w:rsidRDefault="00B55E1A" w:rsidP="00687C20">
            <w:pPr>
              <w:ind w:left="360"/>
            </w:pPr>
          </w:p>
        </w:tc>
        <w:tc>
          <w:tcPr>
            <w:tcW w:w="0" w:type="auto"/>
            <w:tcMar>
              <w:top w:w="30" w:type="dxa"/>
              <w:left w:w="30" w:type="dxa"/>
              <w:bottom w:w="20" w:type="dxa"/>
              <w:right w:w="30" w:type="dxa"/>
            </w:tcMar>
          </w:tcPr>
          <w:p w14:paraId="4142715E" w14:textId="77777777" w:rsidR="00B55E1A" w:rsidRDefault="70257F38" w:rsidP="00687C20">
            <w:r>
              <w:t>None</w:t>
            </w:r>
          </w:p>
        </w:tc>
        <w:tc>
          <w:tcPr>
            <w:tcW w:w="0" w:type="auto"/>
            <w:tcMar>
              <w:top w:w="30" w:type="dxa"/>
              <w:left w:w="30" w:type="dxa"/>
              <w:bottom w:w="20" w:type="dxa"/>
              <w:right w:w="30" w:type="dxa"/>
            </w:tcMar>
          </w:tcPr>
          <w:p w14:paraId="2D03E922" w14:textId="77777777" w:rsidR="00B55E1A" w:rsidRDefault="70257F38" w:rsidP="00687C20">
            <w:r>
              <w:t>N/A</w:t>
            </w:r>
          </w:p>
        </w:tc>
        <w:tc>
          <w:tcPr>
            <w:tcW w:w="0" w:type="auto"/>
            <w:tcMar>
              <w:top w:w="30" w:type="dxa"/>
              <w:left w:w="30" w:type="dxa"/>
              <w:bottom w:w="20" w:type="dxa"/>
              <w:right w:w="30" w:type="dxa"/>
            </w:tcMar>
          </w:tcPr>
          <w:p w14:paraId="0A1389DB" w14:textId="77777777" w:rsidR="00B55E1A" w:rsidRDefault="70257F38" w:rsidP="00687C20">
            <w:r>
              <w:t>No</w:t>
            </w:r>
          </w:p>
        </w:tc>
        <w:tc>
          <w:tcPr>
            <w:tcW w:w="0" w:type="auto"/>
            <w:tcMar>
              <w:top w:w="30" w:type="dxa"/>
              <w:left w:w="30" w:type="dxa"/>
              <w:bottom w:w="20" w:type="dxa"/>
              <w:right w:w="30" w:type="dxa"/>
            </w:tcMar>
          </w:tcPr>
          <w:p w14:paraId="2A9C5B7F" w14:textId="77777777" w:rsidR="00B55E1A" w:rsidRDefault="70257F38" w:rsidP="00687C20">
            <w:r>
              <w:t>N/A</w:t>
            </w:r>
          </w:p>
        </w:tc>
        <w:tc>
          <w:tcPr>
            <w:tcW w:w="0" w:type="auto"/>
            <w:tcMar>
              <w:top w:w="30" w:type="dxa"/>
              <w:left w:w="30" w:type="dxa"/>
              <w:bottom w:w="20" w:type="dxa"/>
              <w:right w:w="30" w:type="dxa"/>
            </w:tcMar>
          </w:tcPr>
          <w:p w14:paraId="4B6ECECF" w14:textId="77777777" w:rsidR="00B55E1A" w:rsidRDefault="70257F38" w:rsidP="00687C20">
            <w:r>
              <w:t>No</w:t>
            </w:r>
          </w:p>
        </w:tc>
        <w:tc>
          <w:tcPr>
            <w:tcW w:w="0" w:type="auto"/>
            <w:tcMar>
              <w:top w:w="30" w:type="dxa"/>
              <w:left w:w="30" w:type="dxa"/>
              <w:bottom w:w="20" w:type="dxa"/>
              <w:right w:w="30" w:type="dxa"/>
            </w:tcMar>
          </w:tcPr>
          <w:p w14:paraId="7500B376" w14:textId="77777777" w:rsidR="00B55E1A" w:rsidRDefault="70257F38" w:rsidP="00687C20">
            <w:r>
              <w:t>N/A</w:t>
            </w:r>
          </w:p>
        </w:tc>
        <w:tc>
          <w:tcPr>
            <w:tcW w:w="0" w:type="auto"/>
            <w:tcMar>
              <w:top w:w="30" w:type="dxa"/>
              <w:left w:w="30" w:type="dxa"/>
              <w:bottom w:w="20" w:type="dxa"/>
              <w:right w:w="30" w:type="dxa"/>
            </w:tcMar>
          </w:tcPr>
          <w:p w14:paraId="36F1B505" w14:textId="77777777" w:rsidR="00B55E1A" w:rsidRDefault="70257F38" w:rsidP="00687C20">
            <w:r>
              <w:t>No</w:t>
            </w:r>
          </w:p>
        </w:tc>
        <w:tc>
          <w:tcPr>
            <w:tcW w:w="0" w:type="auto"/>
            <w:tcMar>
              <w:top w:w="30" w:type="dxa"/>
              <w:left w:w="30" w:type="dxa"/>
              <w:bottom w:w="20" w:type="dxa"/>
              <w:right w:w="30" w:type="dxa"/>
            </w:tcMar>
          </w:tcPr>
          <w:p w14:paraId="71BA6418" w14:textId="77777777" w:rsidR="00B55E1A" w:rsidRDefault="70257F38" w:rsidP="00687C20">
            <w:r>
              <w:t>Yes</w:t>
            </w:r>
          </w:p>
        </w:tc>
      </w:tr>
      <w:tr w:rsidR="00B55E1A" w14:paraId="4560CEAF" w14:textId="77777777" w:rsidTr="70257F38">
        <w:tc>
          <w:tcPr>
            <w:tcW w:w="0" w:type="auto"/>
            <w:tcMar>
              <w:top w:w="30" w:type="dxa"/>
              <w:left w:w="30" w:type="dxa"/>
              <w:bottom w:w="20" w:type="dxa"/>
              <w:right w:w="30" w:type="dxa"/>
            </w:tcMar>
          </w:tcPr>
          <w:p w14:paraId="6813E100" w14:textId="77777777" w:rsidR="00B55E1A" w:rsidRDefault="70257F38" w:rsidP="00687C20">
            <w:r>
              <w:t>3</w:t>
            </w:r>
          </w:p>
        </w:tc>
        <w:tc>
          <w:tcPr>
            <w:tcW w:w="0" w:type="auto"/>
            <w:tcMar>
              <w:top w:w="30" w:type="dxa"/>
              <w:left w:w="30" w:type="dxa"/>
              <w:bottom w:w="20" w:type="dxa"/>
              <w:right w:w="30" w:type="dxa"/>
            </w:tcMar>
          </w:tcPr>
          <w:p w14:paraId="5DABBA6E" w14:textId="77777777" w:rsidR="00B55E1A" w:rsidRDefault="70257F38" w:rsidP="00687C20">
            <w:r>
              <w:t>App Connect</w:t>
            </w:r>
          </w:p>
        </w:tc>
        <w:tc>
          <w:tcPr>
            <w:tcW w:w="0" w:type="auto"/>
            <w:tcMar>
              <w:top w:w="30" w:type="dxa"/>
              <w:left w:w="30" w:type="dxa"/>
              <w:bottom w:w="20" w:type="dxa"/>
              <w:right w:w="30" w:type="dxa"/>
            </w:tcMar>
          </w:tcPr>
          <w:p w14:paraId="201BEA5A" w14:textId="77777777" w:rsidR="00B55E1A" w:rsidRDefault="70257F38" w:rsidP="00687C20">
            <w:pPr>
              <w:numPr>
                <w:ilvl w:val="0"/>
                <w:numId w:val="24"/>
              </w:numPr>
              <w:spacing w:after="120"/>
              <w:ind w:left="360"/>
            </w:pPr>
            <w:r>
              <w:t>Development</w:t>
            </w:r>
          </w:p>
          <w:p w14:paraId="69FA30BF" w14:textId="77777777" w:rsidR="00B55E1A" w:rsidRDefault="70257F38" w:rsidP="00687C20">
            <w:pPr>
              <w:numPr>
                <w:ilvl w:val="0"/>
                <w:numId w:val="24"/>
              </w:numPr>
              <w:spacing w:after="120"/>
              <w:ind w:left="360"/>
            </w:pPr>
            <w:r>
              <w:t>Test</w:t>
            </w:r>
          </w:p>
          <w:p w14:paraId="3E2CF61D" w14:textId="77777777" w:rsidR="00B55E1A" w:rsidRDefault="70257F38" w:rsidP="00687C20">
            <w:pPr>
              <w:numPr>
                <w:ilvl w:val="0"/>
                <w:numId w:val="28"/>
              </w:numPr>
              <w:spacing w:after="120"/>
              <w:ind w:left="360"/>
            </w:pPr>
            <w:r>
              <w:t>Production</w:t>
            </w:r>
          </w:p>
          <w:p w14:paraId="5DEA917F" w14:textId="77777777" w:rsidR="00B55E1A" w:rsidRDefault="00B55E1A" w:rsidP="00687C20">
            <w:pPr>
              <w:ind w:left="360"/>
            </w:pPr>
          </w:p>
        </w:tc>
        <w:tc>
          <w:tcPr>
            <w:tcW w:w="0" w:type="auto"/>
            <w:tcMar>
              <w:top w:w="30" w:type="dxa"/>
              <w:left w:w="30" w:type="dxa"/>
              <w:bottom w:w="20" w:type="dxa"/>
              <w:right w:w="30" w:type="dxa"/>
            </w:tcMar>
          </w:tcPr>
          <w:p w14:paraId="0ADCA29C" w14:textId="77777777" w:rsidR="00B55E1A" w:rsidRDefault="70257F38" w:rsidP="00687C20">
            <w:r>
              <w:t>Yes</w:t>
            </w:r>
          </w:p>
        </w:tc>
        <w:tc>
          <w:tcPr>
            <w:tcW w:w="0" w:type="auto"/>
            <w:tcMar>
              <w:top w:w="30" w:type="dxa"/>
              <w:left w:w="30" w:type="dxa"/>
              <w:bottom w:w="20" w:type="dxa"/>
              <w:right w:w="30" w:type="dxa"/>
            </w:tcMar>
          </w:tcPr>
          <w:p w14:paraId="4D56FC9C" w14:textId="77777777" w:rsidR="00B55E1A" w:rsidRDefault="70257F38" w:rsidP="00687C20">
            <w:r>
              <w:t>Exchange Network, Facebook, Twitter</w:t>
            </w:r>
          </w:p>
        </w:tc>
        <w:tc>
          <w:tcPr>
            <w:tcW w:w="0" w:type="auto"/>
            <w:tcMar>
              <w:top w:w="30" w:type="dxa"/>
              <w:left w:w="30" w:type="dxa"/>
              <w:bottom w:w="20" w:type="dxa"/>
              <w:right w:w="30" w:type="dxa"/>
            </w:tcMar>
          </w:tcPr>
          <w:p w14:paraId="1D25C085" w14:textId="77777777" w:rsidR="00B55E1A" w:rsidRDefault="00B55E1A" w:rsidP="00687C20"/>
        </w:tc>
        <w:tc>
          <w:tcPr>
            <w:tcW w:w="0" w:type="auto"/>
            <w:tcMar>
              <w:top w:w="30" w:type="dxa"/>
              <w:left w:w="30" w:type="dxa"/>
              <w:bottom w:w="20" w:type="dxa"/>
              <w:right w:w="30" w:type="dxa"/>
            </w:tcMar>
          </w:tcPr>
          <w:p w14:paraId="4C576B9B" w14:textId="77777777" w:rsidR="00B55E1A" w:rsidRDefault="00B55E1A" w:rsidP="00687C20"/>
        </w:tc>
        <w:tc>
          <w:tcPr>
            <w:tcW w:w="0" w:type="auto"/>
            <w:tcMar>
              <w:top w:w="30" w:type="dxa"/>
              <w:left w:w="30" w:type="dxa"/>
              <w:bottom w:w="20" w:type="dxa"/>
              <w:right w:w="30" w:type="dxa"/>
            </w:tcMar>
          </w:tcPr>
          <w:p w14:paraId="50C8097A" w14:textId="77777777" w:rsidR="00B55E1A" w:rsidRDefault="70257F38" w:rsidP="00687C20">
            <w:r>
              <w:t>No</w:t>
            </w:r>
          </w:p>
        </w:tc>
        <w:tc>
          <w:tcPr>
            <w:tcW w:w="0" w:type="auto"/>
            <w:tcMar>
              <w:top w:w="30" w:type="dxa"/>
              <w:left w:w="30" w:type="dxa"/>
              <w:bottom w:w="20" w:type="dxa"/>
              <w:right w:w="30" w:type="dxa"/>
            </w:tcMar>
          </w:tcPr>
          <w:p w14:paraId="252063F0" w14:textId="77777777" w:rsidR="00B55E1A" w:rsidRDefault="00B55E1A" w:rsidP="00687C20"/>
        </w:tc>
        <w:tc>
          <w:tcPr>
            <w:tcW w:w="0" w:type="auto"/>
            <w:tcMar>
              <w:top w:w="30" w:type="dxa"/>
              <w:left w:w="30" w:type="dxa"/>
              <w:bottom w:w="20" w:type="dxa"/>
              <w:right w:w="30" w:type="dxa"/>
            </w:tcMar>
          </w:tcPr>
          <w:p w14:paraId="66A6C720" w14:textId="77777777" w:rsidR="00B55E1A" w:rsidRDefault="70257F38" w:rsidP="00687C20">
            <w:r>
              <w:t>No</w:t>
            </w:r>
          </w:p>
        </w:tc>
        <w:tc>
          <w:tcPr>
            <w:tcW w:w="0" w:type="auto"/>
            <w:tcMar>
              <w:top w:w="30" w:type="dxa"/>
              <w:left w:w="30" w:type="dxa"/>
              <w:bottom w:w="20" w:type="dxa"/>
              <w:right w:w="30" w:type="dxa"/>
            </w:tcMar>
          </w:tcPr>
          <w:p w14:paraId="273207C5" w14:textId="77777777" w:rsidR="00B55E1A" w:rsidRDefault="70257F38" w:rsidP="00687C20">
            <w:r>
              <w:t>No</w:t>
            </w:r>
          </w:p>
        </w:tc>
      </w:tr>
      <w:tr w:rsidR="00B55E1A" w14:paraId="1F581FDA" w14:textId="77777777" w:rsidTr="70257F38">
        <w:tc>
          <w:tcPr>
            <w:tcW w:w="0" w:type="auto"/>
            <w:tcMar>
              <w:top w:w="30" w:type="dxa"/>
              <w:left w:w="30" w:type="dxa"/>
              <w:bottom w:w="20" w:type="dxa"/>
              <w:right w:w="30" w:type="dxa"/>
            </w:tcMar>
          </w:tcPr>
          <w:p w14:paraId="2DE5D94E" w14:textId="77777777" w:rsidR="00B55E1A" w:rsidRDefault="70257F38" w:rsidP="00687C20">
            <w:r>
              <w:lastRenderedPageBreak/>
              <w:t>4</w:t>
            </w:r>
          </w:p>
        </w:tc>
        <w:tc>
          <w:tcPr>
            <w:tcW w:w="0" w:type="auto"/>
            <w:tcMar>
              <w:top w:w="30" w:type="dxa"/>
              <w:left w:w="30" w:type="dxa"/>
              <w:bottom w:w="20" w:type="dxa"/>
              <w:right w:w="30" w:type="dxa"/>
            </w:tcMar>
          </w:tcPr>
          <w:p w14:paraId="65CE54FC" w14:textId="77777777" w:rsidR="00B55E1A" w:rsidRDefault="70257F38" w:rsidP="00687C20">
            <w:r>
              <w:t>My Facility Manager</w:t>
            </w:r>
          </w:p>
        </w:tc>
        <w:tc>
          <w:tcPr>
            <w:tcW w:w="0" w:type="auto"/>
            <w:tcMar>
              <w:top w:w="30" w:type="dxa"/>
              <w:left w:w="30" w:type="dxa"/>
              <w:bottom w:w="20" w:type="dxa"/>
              <w:right w:w="30" w:type="dxa"/>
            </w:tcMar>
          </w:tcPr>
          <w:p w14:paraId="379F249C" w14:textId="77777777" w:rsidR="00B55E1A" w:rsidRDefault="70257F38" w:rsidP="00687C20">
            <w:pPr>
              <w:numPr>
                <w:ilvl w:val="0"/>
                <w:numId w:val="24"/>
              </w:numPr>
              <w:spacing w:after="120"/>
              <w:ind w:left="360"/>
            </w:pPr>
            <w:r>
              <w:t>Development</w:t>
            </w:r>
          </w:p>
          <w:p w14:paraId="6F4C3F13" w14:textId="77777777" w:rsidR="00B55E1A" w:rsidRDefault="70257F38" w:rsidP="00687C20">
            <w:pPr>
              <w:numPr>
                <w:ilvl w:val="0"/>
                <w:numId w:val="24"/>
              </w:numPr>
              <w:spacing w:after="120"/>
              <w:ind w:left="360"/>
            </w:pPr>
            <w:r>
              <w:t>Test</w:t>
            </w:r>
          </w:p>
          <w:p w14:paraId="5B1CA3E7" w14:textId="77777777" w:rsidR="00B55E1A" w:rsidRDefault="70257F38" w:rsidP="00687C20">
            <w:pPr>
              <w:numPr>
                <w:ilvl w:val="0"/>
                <w:numId w:val="24"/>
              </w:numPr>
              <w:spacing w:after="120"/>
              <w:ind w:left="360"/>
            </w:pPr>
            <w:r>
              <w:t>Production</w:t>
            </w:r>
          </w:p>
          <w:p w14:paraId="74C8B340" w14:textId="77777777" w:rsidR="00B55E1A" w:rsidRDefault="00B55E1A" w:rsidP="00687C20">
            <w:pPr>
              <w:ind w:left="360"/>
            </w:pPr>
          </w:p>
        </w:tc>
        <w:tc>
          <w:tcPr>
            <w:tcW w:w="0" w:type="auto"/>
            <w:tcMar>
              <w:top w:w="30" w:type="dxa"/>
              <w:left w:w="30" w:type="dxa"/>
              <w:bottom w:w="20" w:type="dxa"/>
              <w:right w:w="30" w:type="dxa"/>
            </w:tcMar>
          </w:tcPr>
          <w:p w14:paraId="52919263" w14:textId="77777777" w:rsidR="00B55E1A" w:rsidRDefault="70257F38" w:rsidP="00687C20">
            <w:r>
              <w:t>NAAS Token</w:t>
            </w:r>
          </w:p>
        </w:tc>
        <w:tc>
          <w:tcPr>
            <w:tcW w:w="0" w:type="auto"/>
            <w:tcMar>
              <w:top w:w="30" w:type="dxa"/>
              <w:left w:w="30" w:type="dxa"/>
              <w:bottom w:w="20" w:type="dxa"/>
              <w:right w:w="30" w:type="dxa"/>
            </w:tcMar>
          </w:tcPr>
          <w:p w14:paraId="35A9CEC9" w14:textId="77777777" w:rsidR="00B55E1A" w:rsidRDefault="00B55E1A" w:rsidP="00687C20"/>
        </w:tc>
        <w:tc>
          <w:tcPr>
            <w:tcW w:w="0" w:type="auto"/>
            <w:tcMar>
              <w:top w:w="30" w:type="dxa"/>
              <w:left w:w="30" w:type="dxa"/>
              <w:bottom w:w="20" w:type="dxa"/>
              <w:right w:w="30" w:type="dxa"/>
            </w:tcMar>
          </w:tcPr>
          <w:p w14:paraId="4E6EC14C" w14:textId="77777777" w:rsidR="00B55E1A" w:rsidRDefault="70257F38" w:rsidP="00687C20">
            <w:r>
              <w:t>Yes</w:t>
            </w:r>
          </w:p>
        </w:tc>
        <w:tc>
          <w:tcPr>
            <w:tcW w:w="0" w:type="auto"/>
            <w:tcMar>
              <w:top w:w="30" w:type="dxa"/>
              <w:left w:w="30" w:type="dxa"/>
              <w:bottom w:w="20" w:type="dxa"/>
              <w:right w:w="30" w:type="dxa"/>
            </w:tcMar>
          </w:tcPr>
          <w:p w14:paraId="09FA5701" w14:textId="77777777" w:rsidR="00B55E1A" w:rsidRDefault="70257F38" w:rsidP="00687C20">
            <w:r>
              <w:t>FRS</w:t>
            </w:r>
          </w:p>
        </w:tc>
        <w:tc>
          <w:tcPr>
            <w:tcW w:w="0" w:type="auto"/>
            <w:tcMar>
              <w:top w:w="30" w:type="dxa"/>
              <w:left w:w="30" w:type="dxa"/>
              <w:bottom w:w="20" w:type="dxa"/>
              <w:right w:w="30" w:type="dxa"/>
            </w:tcMar>
          </w:tcPr>
          <w:p w14:paraId="63E88565" w14:textId="77777777" w:rsidR="00B55E1A" w:rsidRDefault="70257F38" w:rsidP="00687C20">
            <w:r>
              <w:t>Yes</w:t>
            </w:r>
          </w:p>
        </w:tc>
        <w:tc>
          <w:tcPr>
            <w:tcW w:w="0" w:type="auto"/>
            <w:tcMar>
              <w:top w:w="30" w:type="dxa"/>
              <w:left w:w="30" w:type="dxa"/>
              <w:bottom w:w="20" w:type="dxa"/>
              <w:right w:w="30" w:type="dxa"/>
            </w:tcMar>
          </w:tcPr>
          <w:p w14:paraId="6A527132" w14:textId="77777777" w:rsidR="00B55E1A" w:rsidRDefault="70257F38" w:rsidP="00687C20">
            <w:r>
              <w:t>Roles that use facilities</w:t>
            </w:r>
          </w:p>
        </w:tc>
        <w:tc>
          <w:tcPr>
            <w:tcW w:w="0" w:type="auto"/>
            <w:tcMar>
              <w:top w:w="30" w:type="dxa"/>
              <w:left w:w="30" w:type="dxa"/>
              <w:bottom w:w="20" w:type="dxa"/>
              <w:right w:w="30" w:type="dxa"/>
            </w:tcMar>
          </w:tcPr>
          <w:p w14:paraId="77CD6E84" w14:textId="77777777" w:rsidR="00B55E1A" w:rsidRDefault="70257F38" w:rsidP="00687C20">
            <w:r>
              <w:t>No</w:t>
            </w:r>
          </w:p>
        </w:tc>
        <w:tc>
          <w:tcPr>
            <w:tcW w:w="0" w:type="auto"/>
            <w:tcMar>
              <w:top w:w="30" w:type="dxa"/>
              <w:left w:w="30" w:type="dxa"/>
              <w:bottom w:w="20" w:type="dxa"/>
              <w:right w:w="30" w:type="dxa"/>
            </w:tcMar>
          </w:tcPr>
          <w:p w14:paraId="1F15B89D" w14:textId="77777777" w:rsidR="00B55E1A" w:rsidRDefault="70257F38" w:rsidP="00687C20">
            <w:r>
              <w:t>No</w:t>
            </w:r>
          </w:p>
        </w:tc>
      </w:tr>
      <w:tr w:rsidR="00B55E1A" w14:paraId="37E96A6E" w14:textId="77777777" w:rsidTr="70257F38">
        <w:tc>
          <w:tcPr>
            <w:tcW w:w="0" w:type="auto"/>
            <w:tcMar>
              <w:top w:w="30" w:type="dxa"/>
              <w:left w:w="30" w:type="dxa"/>
              <w:bottom w:w="20" w:type="dxa"/>
              <w:right w:w="30" w:type="dxa"/>
            </w:tcMar>
          </w:tcPr>
          <w:p w14:paraId="12CAA63F" w14:textId="77777777" w:rsidR="00B55E1A" w:rsidRDefault="70257F38" w:rsidP="00687C20">
            <w:r>
              <w:t>5</w:t>
            </w:r>
          </w:p>
        </w:tc>
        <w:tc>
          <w:tcPr>
            <w:tcW w:w="0" w:type="auto"/>
            <w:tcMar>
              <w:top w:w="30" w:type="dxa"/>
              <w:left w:w="30" w:type="dxa"/>
              <w:bottom w:w="20" w:type="dxa"/>
              <w:right w:w="30" w:type="dxa"/>
            </w:tcMar>
          </w:tcPr>
          <w:p w14:paraId="03586D45" w14:textId="77777777" w:rsidR="00B55E1A" w:rsidRDefault="70257F38" w:rsidP="00687C20">
            <w:r>
              <w:t>Progress Tracker</w:t>
            </w:r>
          </w:p>
        </w:tc>
        <w:tc>
          <w:tcPr>
            <w:tcW w:w="0" w:type="auto"/>
            <w:tcMar>
              <w:top w:w="30" w:type="dxa"/>
              <w:left w:w="30" w:type="dxa"/>
              <w:bottom w:w="20" w:type="dxa"/>
              <w:right w:w="30" w:type="dxa"/>
            </w:tcMar>
          </w:tcPr>
          <w:p w14:paraId="7264B440" w14:textId="77777777" w:rsidR="00B55E1A" w:rsidRDefault="70257F38" w:rsidP="00687C20">
            <w:pPr>
              <w:numPr>
                <w:ilvl w:val="0"/>
                <w:numId w:val="24"/>
              </w:numPr>
              <w:spacing w:after="120"/>
              <w:ind w:left="360"/>
            </w:pPr>
            <w:r>
              <w:t>Development</w:t>
            </w:r>
          </w:p>
          <w:p w14:paraId="1C63E055" w14:textId="77777777" w:rsidR="00B55E1A" w:rsidRDefault="70257F38" w:rsidP="00687C20">
            <w:pPr>
              <w:numPr>
                <w:ilvl w:val="0"/>
                <w:numId w:val="24"/>
              </w:numPr>
              <w:spacing w:after="120"/>
              <w:ind w:left="360"/>
            </w:pPr>
            <w:r>
              <w:t>Test</w:t>
            </w:r>
          </w:p>
          <w:p w14:paraId="3EA1D1B4" w14:textId="77777777" w:rsidR="00B55E1A" w:rsidRDefault="70257F38" w:rsidP="00687C20">
            <w:pPr>
              <w:numPr>
                <w:ilvl w:val="0"/>
                <w:numId w:val="24"/>
              </w:numPr>
              <w:spacing w:after="120"/>
              <w:ind w:left="360"/>
            </w:pPr>
            <w:r>
              <w:t>Production</w:t>
            </w:r>
          </w:p>
          <w:p w14:paraId="60F6C267" w14:textId="77777777" w:rsidR="00B55E1A" w:rsidRDefault="00B55E1A" w:rsidP="00687C20">
            <w:pPr>
              <w:ind w:left="360"/>
            </w:pPr>
          </w:p>
        </w:tc>
        <w:tc>
          <w:tcPr>
            <w:tcW w:w="0" w:type="auto"/>
            <w:tcMar>
              <w:top w:w="30" w:type="dxa"/>
              <w:left w:w="30" w:type="dxa"/>
              <w:bottom w:w="20" w:type="dxa"/>
              <w:right w:w="30" w:type="dxa"/>
            </w:tcMar>
          </w:tcPr>
          <w:p w14:paraId="758CC55A" w14:textId="77777777" w:rsidR="00B55E1A" w:rsidRDefault="70257F38" w:rsidP="00687C20">
            <w:r>
              <w:t>NAAS Token</w:t>
            </w:r>
          </w:p>
        </w:tc>
        <w:tc>
          <w:tcPr>
            <w:tcW w:w="0" w:type="auto"/>
            <w:tcMar>
              <w:top w:w="30" w:type="dxa"/>
              <w:left w:w="30" w:type="dxa"/>
              <w:bottom w:w="20" w:type="dxa"/>
              <w:right w:w="30" w:type="dxa"/>
            </w:tcMar>
          </w:tcPr>
          <w:p w14:paraId="347C0907" w14:textId="77777777" w:rsidR="00B55E1A" w:rsidRDefault="00B55E1A" w:rsidP="00687C20"/>
        </w:tc>
        <w:tc>
          <w:tcPr>
            <w:tcW w:w="0" w:type="auto"/>
            <w:tcMar>
              <w:top w:w="30" w:type="dxa"/>
              <w:left w:w="30" w:type="dxa"/>
              <w:bottom w:w="20" w:type="dxa"/>
              <w:right w:w="30" w:type="dxa"/>
            </w:tcMar>
          </w:tcPr>
          <w:p w14:paraId="15732AC9" w14:textId="77777777" w:rsidR="00B55E1A" w:rsidRDefault="70257F38" w:rsidP="00687C20">
            <w:r>
              <w:t>Yes</w:t>
            </w:r>
          </w:p>
        </w:tc>
        <w:tc>
          <w:tcPr>
            <w:tcW w:w="0" w:type="auto"/>
            <w:tcMar>
              <w:top w:w="30" w:type="dxa"/>
              <w:left w:w="30" w:type="dxa"/>
              <w:bottom w:w="20" w:type="dxa"/>
              <w:right w:w="30" w:type="dxa"/>
            </w:tcMar>
          </w:tcPr>
          <w:p w14:paraId="7E3D214E" w14:textId="77777777" w:rsidR="00B55E1A" w:rsidRDefault="70257F38" w:rsidP="00687C20">
            <w:r>
              <w:t>Lead Applications, CEDRI Reports</w:t>
            </w:r>
          </w:p>
        </w:tc>
        <w:tc>
          <w:tcPr>
            <w:tcW w:w="0" w:type="auto"/>
            <w:tcMar>
              <w:top w:w="30" w:type="dxa"/>
              <w:left w:w="30" w:type="dxa"/>
              <w:bottom w:w="20" w:type="dxa"/>
              <w:right w:w="30" w:type="dxa"/>
            </w:tcMar>
          </w:tcPr>
          <w:p w14:paraId="0A33A7B3" w14:textId="77777777" w:rsidR="00B55E1A" w:rsidRDefault="70257F38" w:rsidP="00687C20">
            <w:r>
              <w:t>Yes</w:t>
            </w:r>
          </w:p>
        </w:tc>
        <w:tc>
          <w:tcPr>
            <w:tcW w:w="0" w:type="auto"/>
            <w:tcMar>
              <w:top w:w="30" w:type="dxa"/>
              <w:left w:w="30" w:type="dxa"/>
              <w:bottom w:w="20" w:type="dxa"/>
              <w:right w:w="30" w:type="dxa"/>
            </w:tcMar>
          </w:tcPr>
          <w:p w14:paraId="7AB522F7" w14:textId="77777777" w:rsidR="00B55E1A" w:rsidRDefault="70257F38" w:rsidP="00687C20">
            <w:r>
              <w:t>CEDRI State Reviewer</w:t>
            </w:r>
          </w:p>
          <w:p w14:paraId="120B4CA1" w14:textId="77777777" w:rsidR="00B55E1A" w:rsidRDefault="70257F38" w:rsidP="00687C20">
            <w:r>
              <w:t>CDX Lead Roles</w:t>
            </w:r>
          </w:p>
        </w:tc>
        <w:tc>
          <w:tcPr>
            <w:tcW w:w="0" w:type="auto"/>
            <w:tcMar>
              <w:top w:w="30" w:type="dxa"/>
              <w:left w:w="30" w:type="dxa"/>
              <w:bottom w:w="20" w:type="dxa"/>
              <w:right w:w="30" w:type="dxa"/>
            </w:tcMar>
          </w:tcPr>
          <w:p w14:paraId="5687695F" w14:textId="77777777" w:rsidR="00B55E1A" w:rsidRDefault="70257F38" w:rsidP="00687C20">
            <w:r>
              <w:t>No</w:t>
            </w:r>
          </w:p>
        </w:tc>
        <w:tc>
          <w:tcPr>
            <w:tcW w:w="0" w:type="auto"/>
            <w:tcMar>
              <w:top w:w="30" w:type="dxa"/>
              <w:left w:w="30" w:type="dxa"/>
              <w:bottom w:w="20" w:type="dxa"/>
              <w:right w:w="30" w:type="dxa"/>
            </w:tcMar>
          </w:tcPr>
          <w:p w14:paraId="23E233C9" w14:textId="77777777" w:rsidR="00B55E1A" w:rsidRDefault="70257F38" w:rsidP="00687C20">
            <w:r>
              <w:t>No</w:t>
            </w:r>
          </w:p>
        </w:tc>
      </w:tr>
      <w:tr w:rsidR="00B55E1A" w14:paraId="4F584722" w14:textId="77777777" w:rsidTr="70257F38">
        <w:tc>
          <w:tcPr>
            <w:tcW w:w="0" w:type="auto"/>
            <w:tcMar>
              <w:top w:w="30" w:type="dxa"/>
              <w:left w:w="30" w:type="dxa"/>
              <w:bottom w:w="20" w:type="dxa"/>
              <w:right w:w="30" w:type="dxa"/>
            </w:tcMar>
          </w:tcPr>
          <w:p w14:paraId="10A4D196" w14:textId="77777777" w:rsidR="00B55E1A" w:rsidRDefault="70257F38" w:rsidP="00687C20">
            <w:r>
              <w:t>6</w:t>
            </w:r>
          </w:p>
        </w:tc>
        <w:tc>
          <w:tcPr>
            <w:tcW w:w="0" w:type="auto"/>
            <w:tcMar>
              <w:top w:w="30" w:type="dxa"/>
              <w:left w:w="30" w:type="dxa"/>
              <w:bottom w:w="20" w:type="dxa"/>
              <w:right w:w="30" w:type="dxa"/>
            </w:tcMar>
          </w:tcPr>
          <w:p w14:paraId="1E090FE2" w14:textId="77777777" w:rsidR="00B55E1A" w:rsidRDefault="70257F38" w:rsidP="00687C20">
            <w:r>
              <w:t>To Do</w:t>
            </w:r>
          </w:p>
        </w:tc>
        <w:tc>
          <w:tcPr>
            <w:tcW w:w="0" w:type="auto"/>
            <w:tcMar>
              <w:top w:w="30" w:type="dxa"/>
              <w:left w:w="30" w:type="dxa"/>
              <w:bottom w:w="20" w:type="dxa"/>
              <w:right w:w="30" w:type="dxa"/>
            </w:tcMar>
          </w:tcPr>
          <w:p w14:paraId="5CB300E8" w14:textId="77777777" w:rsidR="00B55E1A" w:rsidRDefault="70257F38" w:rsidP="00687C20">
            <w:pPr>
              <w:numPr>
                <w:ilvl w:val="0"/>
                <w:numId w:val="24"/>
              </w:numPr>
              <w:spacing w:after="120"/>
              <w:ind w:left="360"/>
            </w:pPr>
            <w:r>
              <w:t>Development</w:t>
            </w:r>
          </w:p>
          <w:p w14:paraId="5A3699C6" w14:textId="77777777" w:rsidR="00B55E1A" w:rsidRDefault="70257F38" w:rsidP="00687C20">
            <w:pPr>
              <w:numPr>
                <w:ilvl w:val="0"/>
                <w:numId w:val="24"/>
              </w:numPr>
              <w:spacing w:after="120"/>
              <w:ind w:left="360"/>
            </w:pPr>
            <w:r>
              <w:t>Test</w:t>
            </w:r>
          </w:p>
          <w:p w14:paraId="7BB6246E" w14:textId="77777777" w:rsidR="00B55E1A" w:rsidRDefault="70257F38" w:rsidP="00687C20">
            <w:pPr>
              <w:numPr>
                <w:ilvl w:val="0"/>
                <w:numId w:val="24"/>
              </w:numPr>
              <w:spacing w:after="120"/>
              <w:ind w:left="360"/>
            </w:pPr>
            <w:r>
              <w:t>Production</w:t>
            </w:r>
          </w:p>
          <w:p w14:paraId="15A0988F" w14:textId="77777777" w:rsidR="00B55E1A" w:rsidRDefault="00B55E1A" w:rsidP="00687C20">
            <w:pPr>
              <w:ind w:left="360"/>
            </w:pPr>
          </w:p>
        </w:tc>
        <w:tc>
          <w:tcPr>
            <w:tcW w:w="0" w:type="auto"/>
            <w:tcMar>
              <w:top w:w="30" w:type="dxa"/>
              <w:left w:w="30" w:type="dxa"/>
              <w:bottom w:w="20" w:type="dxa"/>
              <w:right w:w="30" w:type="dxa"/>
            </w:tcMar>
          </w:tcPr>
          <w:p w14:paraId="4D095E85" w14:textId="77777777" w:rsidR="00B55E1A" w:rsidRDefault="70257F38" w:rsidP="00687C20">
            <w:r>
              <w:t>NAAS Token</w:t>
            </w:r>
          </w:p>
        </w:tc>
        <w:tc>
          <w:tcPr>
            <w:tcW w:w="0" w:type="auto"/>
            <w:tcMar>
              <w:top w:w="30" w:type="dxa"/>
              <w:left w:w="30" w:type="dxa"/>
              <w:bottom w:w="20" w:type="dxa"/>
              <w:right w:w="30" w:type="dxa"/>
            </w:tcMar>
          </w:tcPr>
          <w:p w14:paraId="7B7BF379" w14:textId="77777777" w:rsidR="00B55E1A" w:rsidRDefault="00B55E1A" w:rsidP="00687C20"/>
        </w:tc>
        <w:tc>
          <w:tcPr>
            <w:tcW w:w="0" w:type="auto"/>
            <w:tcMar>
              <w:top w:w="30" w:type="dxa"/>
              <w:left w:w="30" w:type="dxa"/>
              <w:bottom w:w="20" w:type="dxa"/>
              <w:right w:w="30" w:type="dxa"/>
            </w:tcMar>
          </w:tcPr>
          <w:p w14:paraId="5D385D05" w14:textId="77777777" w:rsidR="00B55E1A" w:rsidRDefault="70257F38" w:rsidP="00687C20">
            <w:r>
              <w:t>Yes</w:t>
            </w:r>
          </w:p>
        </w:tc>
        <w:tc>
          <w:tcPr>
            <w:tcW w:w="0" w:type="auto"/>
            <w:tcMar>
              <w:top w:w="30" w:type="dxa"/>
              <w:left w:w="30" w:type="dxa"/>
              <w:bottom w:w="20" w:type="dxa"/>
              <w:right w:w="30" w:type="dxa"/>
            </w:tcMar>
          </w:tcPr>
          <w:p w14:paraId="56557097" w14:textId="77777777" w:rsidR="00B55E1A" w:rsidRDefault="70257F38" w:rsidP="00687C20">
            <w:r>
              <w:t>CEDRI Reports</w:t>
            </w:r>
          </w:p>
        </w:tc>
        <w:tc>
          <w:tcPr>
            <w:tcW w:w="0" w:type="auto"/>
            <w:tcMar>
              <w:top w:w="30" w:type="dxa"/>
              <w:left w:w="30" w:type="dxa"/>
              <w:bottom w:w="20" w:type="dxa"/>
              <w:right w:w="30" w:type="dxa"/>
            </w:tcMar>
          </w:tcPr>
          <w:p w14:paraId="26CD40A6" w14:textId="77777777" w:rsidR="00B55E1A" w:rsidRDefault="00B55E1A" w:rsidP="00687C20"/>
        </w:tc>
        <w:tc>
          <w:tcPr>
            <w:tcW w:w="0" w:type="auto"/>
            <w:tcMar>
              <w:top w:w="30" w:type="dxa"/>
              <w:left w:w="30" w:type="dxa"/>
              <w:bottom w:w="20" w:type="dxa"/>
              <w:right w:w="30" w:type="dxa"/>
            </w:tcMar>
          </w:tcPr>
          <w:p w14:paraId="2B35FA72" w14:textId="77777777" w:rsidR="00B55E1A" w:rsidRDefault="70257F38" w:rsidP="00687C20">
            <w:r>
              <w:t>CEDRI Certifier</w:t>
            </w:r>
          </w:p>
        </w:tc>
        <w:tc>
          <w:tcPr>
            <w:tcW w:w="0" w:type="auto"/>
            <w:tcMar>
              <w:top w:w="30" w:type="dxa"/>
              <w:left w:w="30" w:type="dxa"/>
              <w:bottom w:w="20" w:type="dxa"/>
              <w:right w:w="30" w:type="dxa"/>
            </w:tcMar>
          </w:tcPr>
          <w:p w14:paraId="50D5AE98" w14:textId="77777777" w:rsidR="00B55E1A" w:rsidRDefault="70257F38" w:rsidP="00687C20">
            <w:r>
              <w:t>No</w:t>
            </w:r>
          </w:p>
        </w:tc>
        <w:tc>
          <w:tcPr>
            <w:tcW w:w="0" w:type="auto"/>
            <w:tcMar>
              <w:top w:w="30" w:type="dxa"/>
              <w:left w:w="30" w:type="dxa"/>
              <w:bottom w:w="20" w:type="dxa"/>
              <w:right w:w="30" w:type="dxa"/>
            </w:tcMar>
          </w:tcPr>
          <w:p w14:paraId="3097EC7D" w14:textId="77777777" w:rsidR="00B55E1A" w:rsidRDefault="70257F38" w:rsidP="00687C20">
            <w:r>
              <w:t>No</w:t>
            </w:r>
          </w:p>
        </w:tc>
      </w:tr>
      <w:tr w:rsidR="00B55E1A" w14:paraId="0E239B1B" w14:textId="77777777" w:rsidTr="70257F38">
        <w:tc>
          <w:tcPr>
            <w:tcW w:w="0" w:type="auto"/>
            <w:tcMar>
              <w:top w:w="30" w:type="dxa"/>
              <w:left w:w="30" w:type="dxa"/>
              <w:bottom w:w="20" w:type="dxa"/>
              <w:right w:w="30" w:type="dxa"/>
            </w:tcMar>
          </w:tcPr>
          <w:p w14:paraId="08ADC762" w14:textId="77777777" w:rsidR="00B55E1A" w:rsidRDefault="70257F38" w:rsidP="00687C20">
            <w:r>
              <w:t>7</w:t>
            </w:r>
          </w:p>
        </w:tc>
        <w:tc>
          <w:tcPr>
            <w:tcW w:w="0" w:type="auto"/>
            <w:tcMar>
              <w:top w:w="30" w:type="dxa"/>
              <w:left w:w="30" w:type="dxa"/>
              <w:bottom w:w="20" w:type="dxa"/>
              <w:right w:w="30" w:type="dxa"/>
            </w:tcMar>
          </w:tcPr>
          <w:p w14:paraId="0DC6C0E3" w14:textId="77777777" w:rsidR="00B55E1A" w:rsidRDefault="70257F38" w:rsidP="00687C20">
            <w:r>
              <w:t>Additional Resources</w:t>
            </w:r>
          </w:p>
        </w:tc>
        <w:tc>
          <w:tcPr>
            <w:tcW w:w="0" w:type="auto"/>
            <w:tcMar>
              <w:top w:w="30" w:type="dxa"/>
              <w:left w:w="30" w:type="dxa"/>
              <w:bottom w:w="20" w:type="dxa"/>
              <w:right w:w="30" w:type="dxa"/>
            </w:tcMar>
          </w:tcPr>
          <w:p w14:paraId="1CE2867B" w14:textId="77777777" w:rsidR="00B55E1A" w:rsidRDefault="70257F38" w:rsidP="00687C20">
            <w:pPr>
              <w:numPr>
                <w:ilvl w:val="0"/>
                <w:numId w:val="24"/>
              </w:numPr>
              <w:spacing w:after="120"/>
              <w:ind w:left="360"/>
            </w:pPr>
            <w:r>
              <w:t>Development</w:t>
            </w:r>
          </w:p>
          <w:p w14:paraId="394DD122" w14:textId="77777777" w:rsidR="00B55E1A" w:rsidRDefault="70257F38" w:rsidP="00687C20">
            <w:pPr>
              <w:numPr>
                <w:ilvl w:val="0"/>
                <w:numId w:val="24"/>
              </w:numPr>
              <w:spacing w:after="120"/>
              <w:ind w:left="360"/>
            </w:pPr>
            <w:r>
              <w:t>Test</w:t>
            </w:r>
          </w:p>
          <w:p w14:paraId="795CE4E2" w14:textId="77777777" w:rsidR="00B55E1A" w:rsidRDefault="70257F38" w:rsidP="00687C20">
            <w:pPr>
              <w:numPr>
                <w:ilvl w:val="0"/>
                <w:numId w:val="28"/>
              </w:numPr>
              <w:spacing w:after="120"/>
              <w:ind w:left="360"/>
            </w:pPr>
            <w:r>
              <w:t>Production</w:t>
            </w:r>
          </w:p>
          <w:p w14:paraId="7BC5A2A4" w14:textId="77777777" w:rsidR="00B55E1A" w:rsidRDefault="00B55E1A" w:rsidP="00687C20">
            <w:pPr>
              <w:ind w:left="360"/>
            </w:pPr>
          </w:p>
        </w:tc>
        <w:tc>
          <w:tcPr>
            <w:tcW w:w="0" w:type="auto"/>
            <w:tcMar>
              <w:top w:w="30" w:type="dxa"/>
              <w:left w:w="30" w:type="dxa"/>
              <w:bottom w:w="20" w:type="dxa"/>
              <w:right w:w="30" w:type="dxa"/>
            </w:tcMar>
          </w:tcPr>
          <w:p w14:paraId="67FD672F" w14:textId="77777777" w:rsidR="00B55E1A" w:rsidRDefault="70257F38" w:rsidP="00687C20">
            <w:r>
              <w:t>None</w:t>
            </w:r>
          </w:p>
        </w:tc>
        <w:tc>
          <w:tcPr>
            <w:tcW w:w="0" w:type="auto"/>
            <w:tcMar>
              <w:top w:w="30" w:type="dxa"/>
              <w:left w:w="30" w:type="dxa"/>
              <w:bottom w:w="20" w:type="dxa"/>
              <w:right w:w="30" w:type="dxa"/>
            </w:tcMar>
          </w:tcPr>
          <w:p w14:paraId="7F6C6EC8" w14:textId="77777777" w:rsidR="00B55E1A" w:rsidRDefault="70257F38" w:rsidP="00687C20">
            <w:r>
              <w:t>N/A</w:t>
            </w:r>
          </w:p>
        </w:tc>
        <w:tc>
          <w:tcPr>
            <w:tcW w:w="0" w:type="auto"/>
            <w:tcMar>
              <w:top w:w="30" w:type="dxa"/>
              <w:left w:w="30" w:type="dxa"/>
              <w:bottom w:w="20" w:type="dxa"/>
              <w:right w:w="30" w:type="dxa"/>
            </w:tcMar>
          </w:tcPr>
          <w:p w14:paraId="7DE2E065" w14:textId="77777777" w:rsidR="00B55E1A" w:rsidRDefault="00B55E1A" w:rsidP="00687C20"/>
        </w:tc>
        <w:tc>
          <w:tcPr>
            <w:tcW w:w="0" w:type="auto"/>
            <w:tcMar>
              <w:top w:w="30" w:type="dxa"/>
              <w:left w:w="30" w:type="dxa"/>
              <w:bottom w:w="20" w:type="dxa"/>
              <w:right w:w="30" w:type="dxa"/>
            </w:tcMar>
          </w:tcPr>
          <w:p w14:paraId="03C778B5" w14:textId="77777777" w:rsidR="00B55E1A" w:rsidRDefault="00B55E1A" w:rsidP="00687C20"/>
        </w:tc>
        <w:tc>
          <w:tcPr>
            <w:tcW w:w="0" w:type="auto"/>
            <w:tcMar>
              <w:top w:w="30" w:type="dxa"/>
              <w:left w:w="30" w:type="dxa"/>
              <w:bottom w:w="20" w:type="dxa"/>
              <w:right w:w="30" w:type="dxa"/>
            </w:tcMar>
          </w:tcPr>
          <w:p w14:paraId="166E6E88" w14:textId="77777777" w:rsidR="00B55E1A" w:rsidRDefault="70257F38" w:rsidP="00687C20">
            <w:r>
              <w:t>No</w:t>
            </w:r>
          </w:p>
        </w:tc>
        <w:tc>
          <w:tcPr>
            <w:tcW w:w="0" w:type="auto"/>
            <w:tcMar>
              <w:top w:w="30" w:type="dxa"/>
              <w:left w:w="30" w:type="dxa"/>
              <w:bottom w:w="20" w:type="dxa"/>
              <w:right w:w="30" w:type="dxa"/>
            </w:tcMar>
          </w:tcPr>
          <w:p w14:paraId="2593026B" w14:textId="77777777" w:rsidR="00B55E1A" w:rsidRDefault="00B55E1A" w:rsidP="00687C20"/>
        </w:tc>
        <w:tc>
          <w:tcPr>
            <w:tcW w:w="0" w:type="auto"/>
            <w:tcMar>
              <w:top w:w="30" w:type="dxa"/>
              <w:left w:w="30" w:type="dxa"/>
              <w:bottom w:w="20" w:type="dxa"/>
              <w:right w:w="30" w:type="dxa"/>
            </w:tcMar>
          </w:tcPr>
          <w:p w14:paraId="13D08064" w14:textId="77777777" w:rsidR="00B55E1A" w:rsidRDefault="70257F38" w:rsidP="00687C20">
            <w:r>
              <w:t>Yes</w:t>
            </w:r>
          </w:p>
        </w:tc>
        <w:tc>
          <w:tcPr>
            <w:tcW w:w="0" w:type="auto"/>
            <w:tcMar>
              <w:top w:w="30" w:type="dxa"/>
              <w:left w:w="30" w:type="dxa"/>
              <w:bottom w:w="20" w:type="dxa"/>
              <w:right w:w="30" w:type="dxa"/>
            </w:tcMar>
          </w:tcPr>
          <w:p w14:paraId="40DA34AD" w14:textId="77777777" w:rsidR="00B55E1A" w:rsidRDefault="70257F38" w:rsidP="00687C20">
            <w:r>
              <w:t>No</w:t>
            </w:r>
          </w:p>
        </w:tc>
      </w:tr>
      <w:tr w:rsidR="00B55E1A" w14:paraId="042BCBFF" w14:textId="77777777" w:rsidTr="70257F38">
        <w:tc>
          <w:tcPr>
            <w:tcW w:w="0" w:type="auto"/>
            <w:tcMar>
              <w:top w:w="30" w:type="dxa"/>
              <w:left w:w="30" w:type="dxa"/>
              <w:bottom w:w="20" w:type="dxa"/>
              <w:right w:w="30" w:type="dxa"/>
            </w:tcMar>
          </w:tcPr>
          <w:p w14:paraId="07020E83" w14:textId="77777777" w:rsidR="00B55E1A" w:rsidRDefault="70257F38" w:rsidP="00687C20">
            <w:r>
              <w:t>8</w:t>
            </w:r>
          </w:p>
        </w:tc>
        <w:tc>
          <w:tcPr>
            <w:tcW w:w="0" w:type="auto"/>
            <w:tcMar>
              <w:top w:w="30" w:type="dxa"/>
              <w:left w:w="30" w:type="dxa"/>
              <w:bottom w:w="20" w:type="dxa"/>
              <w:right w:w="30" w:type="dxa"/>
            </w:tcMar>
          </w:tcPr>
          <w:p w14:paraId="74F377CD" w14:textId="77777777" w:rsidR="00B55E1A" w:rsidRDefault="70257F38" w:rsidP="00687C20">
            <w:r>
              <w:t>Chemical Laws &amp; Regulations</w:t>
            </w:r>
          </w:p>
        </w:tc>
        <w:tc>
          <w:tcPr>
            <w:tcW w:w="0" w:type="auto"/>
            <w:tcMar>
              <w:top w:w="30" w:type="dxa"/>
              <w:left w:w="30" w:type="dxa"/>
              <w:bottom w:w="20" w:type="dxa"/>
              <w:right w:w="30" w:type="dxa"/>
            </w:tcMar>
          </w:tcPr>
          <w:p w14:paraId="3B47E6DD" w14:textId="77777777" w:rsidR="00B55E1A" w:rsidRDefault="70257F38" w:rsidP="00687C20">
            <w:pPr>
              <w:numPr>
                <w:ilvl w:val="0"/>
                <w:numId w:val="24"/>
              </w:numPr>
              <w:spacing w:after="120"/>
              <w:ind w:left="360"/>
            </w:pPr>
            <w:r>
              <w:t>Development</w:t>
            </w:r>
          </w:p>
          <w:p w14:paraId="50707BA2" w14:textId="77777777" w:rsidR="00B55E1A" w:rsidRDefault="70257F38" w:rsidP="00687C20">
            <w:pPr>
              <w:numPr>
                <w:ilvl w:val="0"/>
                <w:numId w:val="24"/>
              </w:numPr>
              <w:spacing w:after="120"/>
              <w:ind w:left="360"/>
            </w:pPr>
            <w:r>
              <w:t>Test</w:t>
            </w:r>
          </w:p>
          <w:p w14:paraId="0643DD68" w14:textId="77777777" w:rsidR="00B55E1A" w:rsidRDefault="70257F38" w:rsidP="00687C20">
            <w:pPr>
              <w:numPr>
                <w:ilvl w:val="0"/>
                <w:numId w:val="28"/>
              </w:numPr>
              <w:spacing w:after="120"/>
              <w:ind w:left="360"/>
            </w:pPr>
            <w:r>
              <w:t>Production</w:t>
            </w:r>
          </w:p>
          <w:p w14:paraId="7491934E" w14:textId="77777777" w:rsidR="00B55E1A" w:rsidRDefault="00B55E1A" w:rsidP="00687C20">
            <w:pPr>
              <w:ind w:left="360"/>
            </w:pPr>
          </w:p>
        </w:tc>
        <w:tc>
          <w:tcPr>
            <w:tcW w:w="0" w:type="auto"/>
            <w:tcMar>
              <w:top w:w="30" w:type="dxa"/>
              <w:left w:w="30" w:type="dxa"/>
              <w:bottom w:w="20" w:type="dxa"/>
              <w:right w:w="30" w:type="dxa"/>
            </w:tcMar>
          </w:tcPr>
          <w:p w14:paraId="0FCCFDD7" w14:textId="77777777" w:rsidR="00B55E1A" w:rsidRDefault="70257F38" w:rsidP="00687C20">
            <w:r>
              <w:t>None</w:t>
            </w:r>
          </w:p>
        </w:tc>
        <w:tc>
          <w:tcPr>
            <w:tcW w:w="0" w:type="auto"/>
            <w:tcMar>
              <w:top w:w="30" w:type="dxa"/>
              <w:left w:w="30" w:type="dxa"/>
              <w:bottom w:w="20" w:type="dxa"/>
              <w:right w:w="30" w:type="dxa"/>
            </w:tcMar>
          </w:tcPr>
          <w:p w14:paraId="4632E72A" w14:textId="77777777" w:rsidR="00B55E1A" w:rsidRDefault="70257F38" w:rsidP="00687C20">
            <w:r>
              <w:t>N/A</w:t>
            </w:r>
          </w:p>
        </w:tc>
        <w:tc>
          <w:tcPr>
            <w:tcW w:w="0" w:type="auto"/>
            <w:tcMar>
              <w:top w:w="30" w:type="dxa"/>
              <w:left w:w="30" w:type="dxa"/>
              <w:bottom w:w="20" w:type="dxa"/>
              <w:right w:w="30" w:type="dxa"/>
            </w:tcMar>
          </w:tcPr>
          <w:p w14:paraId="29DB09BB" w14:textId="77777777" w:rsidR="00B55E1A" w:rsidRDefault="70257F38" w:rsidP="00687C20">
            <w:r>
              <w:t>Yes</w:t>
            </w:r>
          </w:p>
        </w:tc>
        <w:tc>
          <w:tcPr>
            <w:tcW w:w="0" w:type="auto"/>
            <w:tcMar>
              <w:top w:w="30" w:type="dxa"/>
              <w:left w:w="30" w:type="dxa"/>
              <w:bottom w:w="20" w:type="dxa"/>
              <w:right w:w="30" w:type="dxa"/>
            </w:tcMar>
          </w:tcPr>
          <w:p w14:paraId="53110BBF" w14:textId="77777777" w:rsidR="00B55E1A" w:rsidRDefault="70257F38" w:rsidP="00687C20">
            <w:r>
              <w:t>SRS, LRS, CDX Program Facility Service, Elastic Search</w:t>
            </w:r>
          </w:p>
          <w:p w14:paraId="4FFC7CCC" w14:textId="77777777" w:rsidR="00B55E1A" w:rsidRDefault="00B55E1A" w:rsidP="00687C20"/>
        </w:tc>
        <w:tc>
          <w:tcPr>
            <w:tcW w:w="0" w:type="auto"/>
            <w:tcMar>
              <w:top w:w="30" w:type="dxa"/>
              <w:left w:w="30" w:type="dxa"/>
              <w:bottom w:w="20" w:type="dxa"/>
              <w:right w:w="30" w:type="dxa"/>
            </w:tcMar>
          </w:tcPr>
          <w:p w14:paraId="244C72DB" w14:textId="77777777" w:rsidR="00B55E1A" w:rsidRDefault="70257F38" w:rsidP="00687C20">
            <w:r>
              <w:t>No</w:t>
            </w:r>
          </w:p>
        </w:tc>
        <w:tc>
          <w:tcPr>
            <w:tcW w:w="0" w:type="auto"/>
            <w:tcMar>
              <w:top w:w="30" w:type="dxa"/>
              <w:left w:w="30" w:type="dxa"/>
              <w:bottom w:w="20" w:type="dxa"/>
              <w:right w:w="30" w:type="dxa"/>
            </w:tcMar>
          </w:tcPr>
          <w:p w14:paraId="23DEFFBF" w14:textId="77777777" w:rsidR="00B55E1A" w:rsidRDefault="00B55E1A" w:rsidP="00687C20"/>
        </w:tc>
        <w:tc>
          <w:tcPr>
            <w:tcW w:w="0" w:type="auto"/>
            <w:tcMar>
              <w:top w:w="30" w:type="dxa"/>
              <w:left w:w="30" w:type="dxa"/>
              <w:bottom w:w="20" w:type="dxa"/>
              <w:right w:w="30" w:type="dxa"/>
            </w:tcMar>
          </w:tcPr>
          <w:p w14:paraId="3D06011A" w14:textId="77777777" w:rsidR="00B55E1A" w:rsidRDefault="70257F38" w:rsidP="00687C20">
            <w:r>
              <w:t>No</w:t>
            </w:r>
          </w:p>
        </w:tc>
        <w:tc>
          <w:tcPr>
            <w:tcW w:w="0" w:type="auto"/>
            <w:tcMar>
              <w:top w:w="30" w:type="dxa"/>
              <w:left w:w="30" w:type="dxa"/>
              <w:bottom w:w="20" w:type="dxa"/>
              <w:right w:w="30" w:type="dxa"/>
            </w:tcMar>
          </w:tcPr>
          <w:p w14:paraId="2A651D8F" w14:textId="77777777" w:rsidR="00B55E1A" w:rsidRDefault="70257F38" w:rsidP="00687C20">
            <w:r>
              <w:t>No</w:t>
            </w:r>
          </w:p>
        </w:tc>
      </w:tr>
      <w:tr w:rsidR="00B55E1A" w14:paraId="4419511B" w14:textId="77777777" w:rsidTr="70257F38">
        <w:tc>
          <w:tcPr>
            <w:tcW w:w="0" w:type="auto"/>
            <w:tcMar>
              <w:top w:w="30" w:type="dxa"/>
              <w:left w:w="30" w:type="dxa"/>
              <w:bottom w:w="20" w:type="dxa"/>
              <w:right w:w="30" w:type="dxa"/>
            </w:tcMar>
          </w:tcPr>
          <w:p w14:paraId="1F3DAF55" w14:textId="77777777" w:rsidR="00B55E1A" w:rsidRDefault="70257F38" w:rsidP="00687C20">
            <w:r>
              <w:t>9</w:t>
            </w:r>
          </w:p>
        </w:tc>
        <w:tc>
          <w:tcPr>
            <w:tcW w:w="0" w:type="auto"/>
            <w:tcMar>
              <w:top w:w="30" w:type="dxa"/>
              <w:left w:w="30" w:type="dxa"/>
              <w:bottom w:w="20" w:type="dxa"/>
              <w:right w:w="30" w:type="dxa"/>
            </w:tcMar>
          </w:tcPr>
          <w:p w14:paraId="1C7C247A" w14:textId="77777777" w:rsidR="00B55E1A" w:rsidRDefault="70257F38" w:rsidP="00687C20">
            <w:r>
              <w:t>My Environment Mapper</w:t>
            </w:r>
          </w:p>
        </w:tc>
        <w:tc>
          <w:tcPr>
            <w:tcW w:w="0" w:type="auto"/>
            <w:tcMar>
              <w:top w:w="30" w:type="dxa"/>
              <w:left w:w="30" w:type="dxa"/>
              <w:bottom w:w="20" w:type="dxa"/>
              <w:right w:w="30" w:type="dxa"/>
            </w:tcMar>
          </w:tcPr>
          <w:p w14:paraId="61901291" w14:textId="77777777" w:rsidR="00B55E1A" w:rsidRDefault="70257F38" w:rsidP="00687C20">
            <w:pPr>
              <w:numPr>
                <w:ilvl w:val="0"/>
                <w:numId w:val="24"/>
              </w:numPr>
              <w:spacing w:after="120"/>
              <w:ind w:left="360"/>
            </w:pPr>
            <w:r>
              <w:t>Development</w:t>
            </w:r>
          </w:p>
          <w:p w14:paraId="6F2531FE" w14:textId="77777777" w:rsidR="00B55E1A" w:rsidRDefault="70257F38" w:rsidP="00687C20">
            <w:pPr>
              <w:numPr>
                <w:ilvl w:val="0"/>
                <w:numId w:val="24"/>
              </w:numPr>
              <w:spacing w:after="120"/>
              <w:ind w:left="360"/>
            </w:pPr>
            <w:r>
              <w:t>Test</w:t>
            </w:r>
          </w:p>
          <w:p w14:paraId="00FBDE01" w14:textId="77777777" w:rsidR="00B55E1A" w:rsidRDefault="70257F38" w:rsidP="00687C20">
            <w:pPr>
              <w:numPr>
                <w:ilvl w:val="0"/>
                <w:numId w:val="24"/>
              </w:numPr>
              <w:spacing w:after="120"/>
              <w:ind w:left="360"/>
            </w:pPr>
            <w:r>
              <w:t>Production</w:t>
            </w:r>
          </w:p>
          <w:p w14:paraId="5980823C" w14:textId="77777777" w:rsidR="00B55E1A" w:rsidRDefault="00B55E1A" w:rsidP="00687C20">
            <w:pPr>
              <w:ind w:left="360"/>
            </w:pPr>
          </w:p>
        </w:tc>
        <w:tc>
          <w:tcPr>
            <w:tcW w:w="0" w:type="auto"/>
            <w:tcMar>
              <w:top w:w="30" w:type="dxa"/>
              <w:left w:w="30" w:type="dxa"/>
              <w:bottom w:w="20" w:type="dxa"/>
              <w:right w:w="30" w:type="dxa"/>
            </w:tcMar>
          </w:tcPr>
          <w:p w14:paraId="321128A4" w14:textId="77777777" w:rsidR="00B55E1A" w:rsidRDefault="70257F38" w:rsidP="00687C20">
            <w:r>
              <w:lastRenderedPageBreak/>
              <w:t>None</w:t>
            </w:r>
          </w:p>
        </w:tc>
        <w:tc>
          <w:tcPr>
            <w:tcW w:w="0" w:type="auto"/>
            <w:tcMar>
              <w:top w:w="30" w:type="dxa"/>
              <w:left w:w="30" w:type="dxa"/>
              <w:bottom w:w="20" w:type="dxa"/>
              <w:right w:w="30" w:type="dxa"/>
            </w:tcMar>
          </w:tcPr>
          <w:p w14:paraId="5750EFA6" w14:textId="77777777" w:rsidR="00B55E1A" w:rsidRDefault="70257F38" w:rsidP="00687C20">
            <w:r>
              <w:t>N/A</w:t>
            </w:r>
          </w:p>
        </w:tc>
        <w:tc>
          <w:tcPr>
            <w:tcW w:w="0" w:type="auto"/>
            <w:tcMar>
              <w:top w:w="30" w:type="dxa"/>
              <w:left w:w="30" w:type="dxa"/>
              <w:bottom w:w="20" w:type="dxa"/>
              <w:right w:w="30" w:type="dxa"/>
            </w:tcMar>
          </w:tcPr>
          <w:p w14:paraId="57068580" w14:textId="77777777" w:rsidR="00B55E1A" w:rsidRDefault="70257F38" w:rsidP="00687C20">
            <w:r>
              <w:t>Yes</w:t>
            </w:r>
          </w:p>
        </w:tc>
        <w:tc>
          <w:tcPr>
            <w:tcW w:w="0" w:type="auto"/>
            <w:tcMar>
              <w:top w:w="30" w:type="dxa"/>
              <w:left w:w="30" w:type="dxa"/>
              <w:bottom w:w="20" w:type="dxa"/>
              <w:right w:w="30" w:type="dxa"/>
            </w:tcMar>
          </w:tcPr>
          <w:p w14:paraId="303C634E" w14:textId="77777777" w:rsidR="00B55E1A" w:rsidRDefault="70257F38" w:rsidP="00687C20">
            <w:r>
              <w:t>FRS</w:t>
            </w:r>
          </w:p>
        </w:tc>
        <w:tc>
          <w:tcPr>
            <w:tcW w:w="0" w:type="auto"/>
            <w:tcMar>
              <w:top w:w="30" w:type="dxa"/>
              <w:left w:w="30" w:type="dxa"/>
              <w:bottom w:w="20" w:type="dxa"/>
              <w:right w:w="30" w:type="dxa"/>
            </w:tcMar>
          </w:tcPr>
          <w:p w14:paraId="17BA7F14" w14:textId="77777777" w:rsidR="00B55E1A" w:rsidRDefault="70257F38" w:rsidP="00687C20">
            <w:r>
              <w:t>No</w:t>
            </w:r>
          </w:p>
        </w:tc>
        <w:tc>
          <w:tcPr>
            <w:tcW w:w="0" w:type="auto"/>
            <w:tcMar>
              <w:top w:w="30" w:type="dxa"/>
              <w:left w:w="30" w:type="dxa"/>
              <w:bottom w:w="20" w:type="dxa"/>
              <w:right w:w="30" w:type="dxa"/>
            </w:tcMar>
          </w:tcPr>
          <w:p w14:paraId="68A9F0A3" w14:textId="77777777" w:rsidR="00B55E1A" w:rsidRDefault="00B55E1A" w:rsidP="00687C20"/>
        </w:tc>
        <w:tc>
          <w:tcPr>
            <w:tcW w:w="0" w:type="auto"/>
            <w:tcMar>
              <w:top w:w="30" w:type="dxa"/>
              <w:left w:w="30" w:type="dxa"/>
              <w:bottom w:w="20" w:type="dxa"/>
              <w:right w:w="30" w:type="dxa"/>
            </w:tcMar>
          </w:tcPr>
          <w:p w14:paraId="5A819D44" w14:textId="77777777" w:rsidR="00B55E1A" w:rsidRDefault="70257F38" w:rsidP="00687C20">
            <w:r>
              <w:t>Yes</w:t>
            </w:r>
          </w:p>
        </w:tc>
        <w:tc>
          <w:tcPr>
            <w:tcW w:w="0" w:type="auto"/>
            <w:tcMar>
              <w:top w:w="30" w:type="dxa"/>
              <w:left w:w="30" w:type="dxa"/>
              <w:bottom w:w="20" w:type="dxa"/>
              <w:right w:w="30" w:type="dxa"/>
            </w:tcMar>
          </w:tcPr>
          <w:p w14:paraId="397B23CD" w14:textId="77777777" w:rsidR="00B55E1A" w:rsidRDefault="70257F38" w:rsidP="00687C20">
            <w:r>
              <w:t>No</w:t>
            </w:r>
          </w:p>
        </w:tc>
      </w:tr>
      <w:tr w:rsidR="00B55E1A" w14:paraId="6188C161" w14:textId="77777777" w:rsidTr="70257F38">
        <w:tc>
          <w:tcPr>
            <w:tcW w:w="0" w:type="auto"/>
            <w:tcMar>
              <w:top w:w="30" w:type="dxa"/>
              <w:left w:w="30" w:type="dxa"/>
              <w:bottom w:w="20" w:type="dxa"/>
              <w:right w:w="30" w:type="dxa"/>
            </w:tcMar>
          </w:tcPr>
          <w:p w14:paraId="1A494649" w14:textId="77777777" w:rsidR="00B55E1A" w:rsidRDefault="70257F38" w:rsidP="00687C20">
            <w:r>
              <w:lastRenderedPageBreak/>
              <w:t>10</w:t>
            </w:r>
          </w:p>
        </w:tc>
        <w:tc>
          <w:tcPr>
            <w:tcW w:w="0" w:type="auto"/>
            <w:tcMar>
              <w:top w:w="30" w:type="dxa"/>
              <w:left w:w="30" w:type="dxa"/>
              <w:bottom w:w="20" w:type="dxa"/>
              <w:right w:w="30" w:type="dxa"/>
            </w:tcMar>
          </w:tcPr>
          <w:p w14:paraId="081A3152" w14:textId="77777777" w:rsidR="00B55E1A" w:rsidRDefault="70257F38" w:rsidP="00687C20">
            <w:r>
              <w:t>Trending Air</w:t>
            </w:r>
          </w:p>
        </w:tc>
        <w:tc>
          <w:tcPr>
            <w:tcW w:w="0" w:type="auto"/>
            <w:tcMar>
              <w:top w:w="30" w:type="dxa"/>
              <w:left w:w="30" w:type="dxa"/>
              <w:bottom w:w="20" w:type="dxa"/>
              <w:right w:w="30" w:type="dxa"/>
            </w:tcMar>
          </w:tcPr>
          <w:p w14:paraId="6FE2BF3F" w14:textId="77777777" w:rsidR="00B55E1A" w:rsidRDefault="70257F38" w:rsidP="00687C20">
            <w:pPr>
              <w:numPr>
                <w:ilvl w:val="0"/>
                <w:numId w:val="24"/>
              </w:numPr>
              <w:spacing w:after="120"/>
              <w:ind w:left="360"/>
            </w:pPr>
            <w:r>
              <w:t>Development</w:t>
            </w:r>
          </w:p>
          <w:p w14:paraId="68CFD762" w14:textId="77777777" w:rsidR="00B55E1A" w:rsidRDefault="70257F38" w:rsidP="00687C20">
            <w:pPr>
              <w:numPr>
                <w:ilvl w:val="0"/>
                <w:numId w:val="24"/>
              </w:numPr>
              <w:spacing w:after="120"/>
              <w:ind w:left="360"/>
            </w:pPr>
            <w:r>
              <w:t>Test</w:t>
            </w:r>
          </w:p>
          <w:p w14:paraId="0886C26A" w14:textId="77777777" w:rsidR="00B55E1A" w:rsidRDefault="70257F38" w:rsidP="00687C20">
            <w:pPr>
              <w:numPr>
                <w:ilvl w:val="0"/>
                <w:numId w:val="24"/>
              </w:numPr>
              <w:spacing w:after="120"/>
              <w:ind w:left="360"/>
            </w:pPr>
            <w:r>
              <w:t>Production</w:t>
            </w:r>
          </w:p>
          <w:p w14:paraId="34DD20FE" w14:textId="77777777" w:rsidR="00B55E1A" w:rsidRDefault="00B55E1A" w:rsidP="00687C20">
            <w:pPr>
              <w:ind w:left="360"/>
            </w:pPr>
          </w:p>
        </w:tc>
        <w:tc>
          <w:tcPr>
            <w:tcW w:w="0" w:type="auto"/>
            <w:tcMar>
              <w:top w:w="30" w:type="dxa"/>
              <w:left w:w="30" w:type="dxa"/>
              <w:bottom w:w="20" w:type="dxa"/>
              <w:right w:w="30" w:type="dxa"/>
            </w:tcMar>
          </w:tcPr>
          <w:p w14:paraId="22478ADD" w14:textId="77777777" w:rsidR="00B55E1A" w:rsidRDefault="70257F38" w:rsidP="00687C20">
            <w:r>
              <w:t>None</w:t>
            </w:r>
          </w:p>
        </w:tc>
        <w:tc>
          <w:tcPr>
            <w:tcW w:w="0" w:type="auto"/>
            <w:tcMar>
              <w:top w:w="30" w:type="dxa"/>
              <w:left w:w="30" w:type="dxa"/>
              <w:bottom w:w="20" w:type="dxa"/>
              <w:right w:w="30" w:type="dxa"/>
            </w:tcMar>
          </w:tcPr>
          <w:p w14:paraId="2DA70AEA" w14:textId="77777777" w:rsidR="00B55E1A" w:rsidRDefault="70257F38" w:rsidP="00687C20">
            <w:r>
              <w:t>N/A</w:t>
            </w:r>
          </w:p>
        </w:tc>
        <w:tc>
          <w:tcPr>
            <w:tcW w:w="0" w:type="auto"/>
            <w:tcMar>
              <w:top w:w="30" w:type="dxa"/>
              <w:left w:w="30" w:type="dxa"/>
              <w:bottom w:w="20" w:type="dxa"/>
              <w:right w:w="30" w:type="dxa"/>
            </w:tcMar>
          </w:tcPr>
          <w:p w14:paraId="7C5A898C" w14:textId="77777777" w:rsidR="00B55E1A" w:rsidRDefault="00B55E1A" w:rsidP="00687C20"/>
        </w:tc>
        <w:tc>
          <w:tcPr>
            <w:tcW w:w="0" w:type="auto"/>
            <w:tcMar>
              <w:top w:w="30" w:type="dxa"/>
              <w:left w:w="30" w:type="dxa"/>
              <w:bottom w:w="20" w:type="dxa"/>
              <w:right w:w="30" w:type="dxa"/>
            </w:tcMar>
          </w:tcPr>
          <w:p w14:paraId="385BB832" w14:textId="77777777" w:rsidR="00B55E1A" w:rsidRDefault="00B55E1A" w:rsidP="00687C20"/>
        </w:tc>
        <w:tc>
          <w:tcPr>
            <w:tcW w:w="0" w:type="auto"/>
            <w:tcMar>
              <w:top w:w="30" w:type="dxa"/>
              <w:left w:w="30" w:type="dxa"/>
              <w:bottom w:w="20" w:type="dxa"/>
              <w:right w:w="30" w:type="dxa"/>
            </w:tcMar>
          </w:tcPr>
          <w:p w14:paraId="31B62537" w14:textId="77777777" w:rsidR="00B55E1A" w:rsidRDefault="70257F38" w:rsidP="00687C20">
            <w:r>
              <w:t>No</w:t>
            </w:r>
          </w:p>
        </w:tc>
        <w:tc>
          <w:tcPr>
            <w:tcW w:w="0" w:type="auto"/>
            <w:tcMar>
              <w:top w:w="30" w:type="dxa"/>
              <w:left w:w="30" w:type="dxa"/>
              <w:bottom w:w="20" w:type="dxa"/>
              <w:right w:w="30" w:type="dxa"/>
            </w:tcMar>
          </w:tcPr>
          <w:p w14:paraId="33BE7AA9" w14:textId="77777777" w:rsidR="00B55E1A" w:rsidRDefault="00B55E1A" w:rsidP="00687C20"/>
        </w:tc>
        <w:tc>
          <w:tcPr>
            <w:tcW w:w="0" w:type="auto"/>
            <w:tcMar>
              <w:top w:w="30" w:type="dxa"/>
              <w:left w:w="30" w:type="dxa"/>
              <w:bottom w:w="20" w:type="dxa"/>
              <w:right w:w="30" w:type="dxa"/>
            </w:tcMar>
          </w:tcPr>
          <w:p w14:paraId="2D746A68" w14:textId="77777777" w:rsidR="00B55E1A" w:rsidRDefault="70257F38" w:rsidP="00687C20">
            <w:r>
              <w:t>Yes</w:t>
            </w:r>
          </w:p>
        </w:tc>
        <w:tc>
          <w:tcPr>
            <w:tcW w:w="0" w:type="auto"/>
            <w:tcMar>
              <w:top w:w="30" w:type="dxa"/>
              <w:left w:w="30" w:type="dxa"/>
              <w:bottom w:w="20" w:type="dxa"/>
              <w:right w:w="30" w:type="dxa"/>
            </w:tcMar>
          </w:tcPr>
          <w:p w14:paraId="6622D66B" w14:textId="77777777" w:rsidR="00B55E1A" w:rsidRDefault="70257F38" w:rsidP="00687C20">
            <w:r>
              <w:t>No</w:t>
            </w:r>
          </w:p>
        </w:tc>
      </w:tr>
      <w:tr w:rsidR="00B55E1A" w14:paraId="78C42095" w14:textId="77777777" w:rsidTr="70257F38">
        <w:tc>
          <w:tcPr>
            <w:tcW w:w="0" w:type="auto"/>
            <w:tcMar>
              <w:top w:w="30" w:type="dxa"/>
              <w:left w:w="30" w:type="dxa"/>
              <w:bottom w:w="20" w:type="dxa"/>
              <w:right w:w="30" w:type="dxa"/>
            </w:tcMar>
          </w:tcPr>
          <w:p w14:paraId="566F7F67" w14:textId="77777777" w:rsidR="00B55E1A" w:rsidRDefault="70257F38" w:rsidP="00687C20">
            <w:r>
              <w:t>11</w:t>
            </w:r>
          </w:p>
        </w:tc>
        <w:tc>
          <w:tcPr>
            <w:tcW w:w="0" w:type="auto"/>
            <w:tcMar>
              <w:top w:w="30" w:type="dxa"/>
              <w:left w:w="30" w:type="dxa"/>
              <w:bottom w:w="20" w:type="dxa"/>
              <w:right w:w="30" w:type="dxa"/>
            </w:tcMar>
          </w:tcPr>
          <w:p w14:paraId="0E77721B" w14:textId="77777777" w:rsidR="00B55E1A" w:rsidRDefault="70257F38" w:rsidP="00687C20">
            <w:r>
              <w:t>Interactive Maps</w:t>
            </w:r>
          </w:p>
        </w:tc>
        <w:tc>
          <w:tcPr>
            <w:tcW w:w="0" w:type="auto"/>
            <w:tcMar>
              <w:top w:w="30" w:type="dxa"/>
              <w:left w:w="30" w:type="dxa"/>
              <w:bottom w:w="20" w:type="dxa"/>
              <w:right w:w="30" w:type="dxa"/>
            </w:tcMar>
          </w:tcPr>
          <w:p w14:paraId="17612790" w14:textId="77777777" w:rsidR="00B55E1A" w:rsidRDefault="70257F38" w:rsidP="00687C20">
            <w:pPr>
              <w:numPr>
                <w:ilvl w:val="0"/>
                <w:numId w:val="24"/>
              </w:numPr>
              <w:spacing w:after="120"/>
              <w:ind w:left="360"/>
            </w:pPr>
            <w:r>
              <w:t>Development</w:t>
            </w:r>
          </w:p>
          <w:p w14:paraId="05378A2B" w14:textId="77777777" w:rsidR="00B55E1A" w:rsidRDefault="70257F38" w:rsidP="00687C20">
            <w:pPr>
              <w:numPr>
                <w:ilvl w:val="0"/>
                <w:numId w:val="24"/>
              </w:numPr>
              <w:spacing w:after="120"/>
              <w:ind w:left="360"/>
            </w:pPr>
            <w:r>
              <w:t>Test</w:t>
            </w:r>
          </w:p>
          <w:p w14:paraId="3EBC58B5" w14:textId="77777777" w:rsidR="00B55E1A" w:rsidRDefault="70257F38" w:rsidP="00687C20">
            <w:pPr>
              <w:numPr>
                <w:ilvl w:val="0"/>
                <w:numId w:val="24"/>
              </w:numPr>
              <w:spacing w:after="120"/>
              <w:ind w:left="360"/>
            </w:pPr>
            <w:r>
              <w:t>Production</w:t>
            </w:r>
          </w:p>
          <w:p w14:paraId="5AA3DD5C" w14:textId="77777777" w:rsidR="00B55E1A" w:rsidRDefault="00B55E1A" w:rsidP="00687C20">
            <w:pPr>
              <w:ind w:left="360"/>
            </w:pPr>
          </w:p>
        </w:tc>
        <w:tc>
          <w:tcPr>
            <w:tcW w:w="0" w:type="auto"/>
            <w:tcMar>
              <w:top w:w="30" w:type="dxa"/>
              <w:left w:w="30" w:type="dxa"/>
              <w:bottom w:w="20" w:type="dxa"/>
              <w:right w:w="30" w:type="dxa"/>
            </w:tcMar>
          </w:tcPr>
          <w:p w14:paraId="5B7008CF" w14:textId="77777777" w:rsidR="00B55E1A" w:rsidRDefault="70257F38" w:rsidP="00687C20">
            <w:r>
              <w:t>None</w:t>
            </w:r>
          </w:p>
        </w:tc>
        <w:tc>
          <w:tcPr>
            <w:tcW w:w="0" w:type="auto"/>
            <w:tcMar>
              <w:top w:w="30" w:type="dxa"/>
              <w:left w:w="30" w:type="dxa"/>
              <w:bottom w:w="20" w:type="dxa"/>
              <w:right w:w="30" w:type="dxa"/>
            </w:tcMar>
          </w:tcPr>
          <w:p w14:paraId="740EC6BC" w14:textId="77777777" w:rsidR="00B55E1A" w:rsidRDefault="70257F38" w:rsidP="00687C20">
            <w:r>
              <w:t>N/A</w:t>
            </w:r>
          </w:p>
        </w:tc>
        <w:tc>
          <w:tcPr>
            <w:tcW w:w="0" w:type="auto"/>
            <w:tcMar>
              <w:top w:w="30" w:type="dxa"/>
              <w:left w:w="30" w:type="dxa"/>
              <w:bottom w:w="20" w:type="dxa"/>
              <w:right w:w="30" w:type="dxa"/>
            </w:tcMar>
          </w:tcPr>
          <w:p w14:paraId="75EB1CD2" w14:textId="77777777" w:rsidR="00B55E1A" w:rsidRDefault="70257F38" w:rsidP="00687C20">
            <w:r>
              <w:t>Yes</w:t>
            </w:r>
          </w:p>
        </w:tc>
        <w:tc>
          <w:tcPr>
            <w:tcW w:w="0" w:type="auto"/>
            <w:tcMar>
              <w:top w:w="30" w:type="dxa"/>
              <w:left w:w="30" w:type="dxa"/>
              <w:bottom w:w="20" w:type="dxa"/>
              <w:right w:w="30" w:type="dxa"/>
            </w:tcMar>
          </w:tcPr>
          <w:p w14:paraId="57BD8E50" w14:textId="77777777" w:rsidR="00B55E1A" w:rsidRDefault="70257F38" w:rsidP="00687C20">
            <w:r>
              <w:t>Publicly-visible ArcGIS Online Web Mapping Application</w:t>
            </w:r>
          </w:p>
        </w:tc>
        <w:tc>
          <w:tcPr>
            <w:tcW w:w="0" w:type="auto"/>
            <w:tcMar>
              <w:top w:w="30" w:type="dxa"/>
              <w:left w:w="30" w:type="dxa"/>
              <w:bottom w:w="20" w:type="dxa"/>
              <w:right w:w="30" w:type="dxa"/>
            </w:tcMar>
          </w:tcPr>
          <w:p w14:paraId="1E096DCE" w14:textId="77777777" w:rsidR="00B55E1A" w:rsidRDefault="70257F38" w:rsidP="00687C20">
            <w:r>
              <w:t>No</w:t>
            </w:r>
          </w:p>
        </w:tc>
        <w:tc>
          <w:tcPr>
            <w:tcW w:w="0" w:type="auto"/>
            <w:tcMar>
              <w:top w:w="30" w:type="dxa"/>
              <w:left w:w="30" w:type="dxa"/>
              <w:bottom w:w="20" w:type="dxa"/>
              <w:right w:w="30" w:type="dxa"/>
            </w:tcMar>
          </w:tcPr>
          <w:p w14:paraId="6AC62A09" w14:textId="77777777" w:rsidR="00B55E1A" w:rsidRDefault="00B55E1A" w:rsidP="00687C20"/>
        </w:tc>
        <w:tc>
          <w:tcPr>
            <w:tcW w:w="0" w:type="auto"/>
            <w:tcMar>
              <w:top w:w="30" w:type="dxa"/>
              <w:left w:w="30" w:type="dxa"/>
              <w:bottom w:w="20" w:type="dxa"/>
              <w:right w:w="30" w:type="dxa"/>
            </w:tcMar>
          </w:tcPr>
          <w:p w14:paraId="4F478FEF" w14:textId="77777777" w:rsidR="00B55E1A" w:rsidRDefault="70257F38" w:rsidP="00687C20">
            <w:r>
              <w:t>No</w:t>
            </w:r>
          </w:p>
        </w:tc>
        <w:tc>
          <w:tcPr>
            <w:tcW w:w="0" w:type="auto"/>
            <w:tcMar>
              <w:top w:w="30" w:type="dxa"/>
              <w:left w:w="30" w:type="dxa"/>
              <w:bottom w:w="20" w:type="dxa"/>
              <w:right w:w="30" w:type="dxa"/>
            </w:tcMar>
          </w:tcPr>
          <w:p w14:paraId="076996A0" w14:textId="77777777" w:rsidR="00B55E1A" w:rsidRDefault="70257F38" w:rsidP="00687C20">
            <w:r>
              <w:t>No</w:t>
            </w:r>
          </w:p>
        </w:tc>
      </w:tr>
      <w:tr w:rsidR="00B55E1A" w14:paraId="56EAACAC" w14:textId="77777777" w:rsidTr="70257F38">
        <w:tc>
          <w:tcPr>
            <w:tcW w:w="0" w:type="auto"/>
            <w:tcMar>
              <w:top w:w="30" w:type="dxa"/>
              <w:left w:w="30" w:type="dxa"/>
              <w:bottom w:w="20" w:type="dxa"/>
              <w:right w:w="30" w:type="dxa"/>
            </w:tcMar>
          </w:tcPr>
          <w:p w14:paraId="1722F7A2" w14:textId="77777777" w:rsidR="00B55E1A" w:rsidRDefault="70257F38" w:rsidP="00687C20">
            <w:r>
              <w:t>12</w:t>
            </w:r>
          </w:p>
        </w:tc>
        <w:tc>
          <w:tcPr>
            <w:tcW w:w="0" w:type="auto"/>
            <w:tcMar>
              <w:top w:w="30" w:type="dxa"/>
              <w:left w:w="30" w:type="dxa"/>
              <w:bottom w:w="20" w:type="dxa"/>
              <w:right w:w="30" w:type="dxa"/>
            </w:tcMar>
          </w:tcPr>
          <w:p w14:paraId="3382ACF0" w14:textId="77777777" w:rsidR="00B55E1A" w:rsidRDefault="70257F38" w:rsidP="00687C20">
            <w:r>
              <w:t>Favorite Links</w:t>
            </w:r>
          </w:p>
        </w:tc>
        <w:tc>
          <w:tcPr>
            <w:tcW w:w="0" w:type="auto"/>
            <w:tcMar>
              <w:top w:w="30" w:type="dxa"/>
              <w:left w:w="30" w:type="dxa"/>
              <w:bottom w:w="20" w:type="dxa"/>
              <w:right w:w="30" w:type="dxa"/>
            </w:tcMar>
          </w:tcPr>
          <w:p w14:paraId="373137AC" w14:textId="77777777" w:rsidR="00B55E1A" w:rsidRDefault="70257F38" w:rsidP="00687C20">
            <w:pPr>
              <w:numPr>
                <w:ilvl w:val="0"/>
                <w:numId w:val="24"/>
              </w:numPr>
              <w:spacing w:after="120"/>
              <w:ind w:left="360"/>
            </w:pPr>
            <w:r>
              <w:t>Development</w:t>
            </w:r>
          </w:p>
          <w:p w14:paraId="76319C12" w14:textId="77777777" w:rsidR="00B55E1A" w:rsidRDefault="70257F38" w:rsidP="00687C20">
            <w:pPr>
              <w:numPr>
                <w:ilvl w:val="0"/>
                <w:numId w:val="24"/>
              </w:numPr>
              <w:spacing w:after="120"/>
              <w:ind w:left="360"/>
            </w:pPr>
            <w:r>
              <w:t>Test</w:t>
            </w:r>
          </w:p>
          <w:p w14:paraId="683D4F87" w14:textId="77777777" w:rsidR="00B55E1A" w:rsidRDefault="70257F38" w:rsidP="00687C20">
            <w:pPr>
              <w:numPr>
                <w:ilvl w:val="0"/>
                <w:numId w:val="24"/>
              </w:numPr>
              <w:spacing w:after="120"/>
              <w:ind w:left="360"/>
            </w:pPr>
            <w:r>
              <w:t>Production</w:t>
            </w:r>
          </w:p>
          <w:p w14:paraId="1320EAF4" w14:textId="77777777" w:rsidR="00B55E1A" w:rsidRDefault="00B55E1A" w:rsidP="00687C20">
            <w:pPr>
              <w:ind w:left="360"/>
            </w:pPr>
          </w:p>
        </w:tc>
        <w:tc>
          <w:tcPr>
            <w:tcW w:w="0" w:type="auto"/>
            <w:tcMar>
              <w:top w:w="30" w:type="dxa"/>
              <w:left w:w="30" w:type="dxa"/>
              <w:bottom w:w="20" w:type="dxa"/>
              <w:right w:w="30" w:type="dxa"/>
            </w:tcMar>
          </w:tcPr>
          <w:p w14:paraId="70E23E3F" w14:textId="77777777" w:rsidR="00B55E1A" w:rsidRDefault="70257F38" w:rsidP="00687C20">
            <w:r>
              <w:t>Yes</w:t>
            </w:r>
          </w:p>
        </w:tc>
        <w:tc>
          <w:tcPr>
            <w:tcW w:w="0" w:type="auto"/>
            <w:tcMar>
              <w:top w:w="30" w:type="dxa"/>
              <w:left w:w="30" w:type="dxa"/>
              <w:bottom w:w="20" w:type="dxa"/>
              <w:right w:w="30" w:type="dxa"/>
            </w:tcMar>
          </w:tcPr>
          <w:p w14:paraId="327AEC27" w14:textId="77777777" w:rsidR="00B55E1A" w:rsidRDefault="00B55E1A" w:rsidP="00687C20"/>
        </w:tc>
        <w:tc>
          <w:tcPr>
            <w:tcW w:w="0" w:type="auto"/>
            <w:tcMar>
              <w:top w:w="30" w:type="dxa"/>
              <w:left w:w="30" w:type="dxa"/>
              <w:bottom w:w="20" w:type="dxa"/>
              <w:right w:w="30" w:type="dxa"/>
            </w:tcMar>
          </w:tcPr>
          <w:p w14:paraId="30C251FC" w14:textId="77777777" w:rsidR="00B55E1A" w:rsidRDefault="00B55E1A" w:rsidP="00687C20"/>
        </w:tc>
        <w:tc>
          <w:tcPr>
            <w:tcW w:w="0" w:type="auto"/>
            <w:tcMar>
              <w:top w:w="30" w:type="dxa"/>
              <w:left w:w="30" w:type="dxa"/>
              <w:bottom w:w="20" w:type="dxa"/>
              <w:right w:w="30" w:type="dxa"/>
            </w:tcMar>
          </w:tcPr>
          <w:p w14:paraId="29D004C5" w14:textId="77777777" w:rsidR="00B55E1A" w:rsidRDefault="00B55E1A" w:rsidP="00687C20"/>
        </w:tc>
        <w:tc>
          <w:tcPr>
            <w:tcW w:w="0" w:type="auto"/>
            <w:tcMar>
              <w:top w:w="30" w:type="dxa"/>
              <w:left w:w="30" w:type="dxa"/>
              <w:bottom w:w="20" w:type="dxa"/>
              <w:right w:w="30" w:type="dxa"/>
            </w:tcMar>
          </w:tcPr>
          <w:p w14:paraId="2C53B356" w14:textId="77777777" w:rsidR="00B55E1A" w:rsidRDefault="70257F38" w:rsidP="00687C20">
            <w:r>
              <w:t>No</w:t>
            </w:r>
          </w:p>
        </w:tc>
        <w:tc>
          <w:tcPr>
            <w:tcW w:w="0" w:type="auto"/>
            <w:tcMar>
              <w:top w:w="30" w:type="dxa"/>
              <w:left w:w="30" w:type="dxa"/>
              <w:bottom w:w="20" w:type="dxa"/>
              <w:right w:w="30" w:type="dxa"/>
            </w:tcMar>
          </w:tcPr>
          <w:p w14:paraId="2213C5CF" w14:textId="77777777" w:rsidR="00B55E1A" w:rsidRDefault="00B55E1A" w:rsidP="00687C20"/>
        </w:tc>
        <w:tc>
          <w:tcPr>
            <w:tcW w:w="0" w:type="auto"/>
            <w:tcMar>
              <w:top w:w="30" w:type="dxa"/>
              <w:left w:w="30" w:type="dxa"/>
              <w:bottom w:w="20" w:type="dxa"/>
              <w:right w:w="30" w:type="dxa"/>
            </w:tcMar>
          </w:tcPr>
          <w:p w14:paraId="6B984853" w14:textId="77777777" w:rsidR="00B55E1A" w:rsidRDefault="70257F38" w:rsidP="00687C20">
            <w:r>
              <w:t>No</w:t>
            </w:r>
          </w:p>
        </w:tc>
        <w:tc>
          <w:tcPr>
            <w:tcW w:w="0" w:type="auto"/>
            <w:tcMar>
              <w:top w:w="30" w:type="dxa"/>
              <w:left w:w="30" w:type="dxa"/>
              <w:bottom w:w="20" w:type="dxa"/>
              <w:right w:w="30" w:type="dxa"/>
            </w:tcMar>
          </w:tcPr>
          <w:p w14:paraId="4C1B85D9" w14:textId="77777777" w:rsidR="00B55E1A" w:rsidRDefault="70257F38" w:rsidP="00687C20">
            <w:r>
              <w:t>No</w:t>
            </w:r>
          </w:p>
        </w:tc>
      </w:tr>
      <w:tr w:rsidR="00B55E1A" w14:paraId="0661976E" w14:textId="77777777" w:rsidTr="70257F38">
        <w:tc>
          <w:tcPr>
            <w:tcW w:w="0" w:type="auto"/>
            <w:tcMar>
              <w:top w:w="30" w:type="dxa"/>
              <w:left w:w="30" w:type="dxa"/>
              <w:bottom w:w="20" w:type="dxa"/>
              <w:right w:w="30" w:type="dxa"/>
            </w:tcMar>
          </w:tcPr>
          <w:p w14:paraId="03EF3055" w14:textId="77777777" w:rsidR="00B55E1A" w:rsidRDefault="70257F38" w:rsidP="00687C20">
            <w:r>
              <w:t>13</w:t>
            </w:r>
          </w:p>
        </w:tc>
        <w:tc>
          <w:tcPr>
            <w:tcW w:w="0" w:type="auto"/>
            <w:tcMar>
              <w:top w:w="30" w:type="dxa"/>
              <w:left w:w="30" w:type="dxa"/>
              <w:bottom w:w="20" w:type="dxa"/>
              <w:right w:w="30" w:type="dxa"/>
            </w:tcMar>
          </w:tcPr>
          <w:p w14:paraId="0A1DEB4C" w14:textId="77777777" w:rsidR="00B55E1A" w:rsidRDefault="70257F38" w:rsidP="00687C20">
            <w:r>
              <w:t>My Air</w:t>
            </w:r>
          </w:p>
        </w:tc>
        <w:tc>
          <w:tcPr>
            <w:tcW w:w="0" w:type="auto"/>
            <w:tcMar>
              <w:top w:w="30" w:type="dxa"/>
              <w:left w:w="30" w:type="dxa"/>
              <w:bottom w:w="20" w:type="dxa"/>
              <w:right w:w="30" w:type="dxa"/>
            </w:tcMar>
          </w:tcPr>
          <w:p w14:paraId="38D881DA" w14:textId="77777777" w:rsidR="00B55E1A" w:rsidRDefault="70257F38" w:rsidP="00687C20">
            <w:pPr>
              <w:numPr>
                <w:ilvl w:val="0"/>
                <w:numId w:val="24"/>
              </w:numPr>
              <w:spacing w:after="120"/>
              <w:ind w:left="360"/>
            </w:pPr>
            <w:r>
              <w:t>Development</w:t>
            </w:r>
          </w:p>
          <w:p w14:paraId="64FA475C" w14:textId="77777777" w:rsidR="00B55E1A" w:rsidRDefault="70257F38" w:rsidP="00687C20">
            <w:pPr>
              <w:numPr>
                <w:ilvl w:val="0"/>
                <w:numId w:val="24"/>
              </w:numPr>
              <w:spacing w:after="120"/>
              <w:ind w:left="360"/>
            </w:pPr>
            <w:r>
              <w:t>Test</w:t>
            </w:r>
          </w:p>
          <w:p w14:paraId="709072FB" w14:textId="77777777" w:rsidR="00B55E1A" w:rsidRDefault="70257F38" w:rsidP="00687C20">
            <w:pPr>
              <w:numPr>
                <w:ilvl w:val="0"/>
                <w:numId w:val="24"/>
              </w:numPr>
              <w:spacing w:after="120"/>
              <w:ind w:left="360"/>
            </w:pPr>
            <w:r>
              <w:t>Production</w:t>
            </w:r>
          </w:p>
          <w:p w14:paraId="7097E9DD" w14:textId="77777777" w:rsidR="00B55E1A" w:rsidRDefault="00B55E1A" w:rsidP="00687C20">
            <w:pPr>
              <w:ind w:left="360"/>
            </w:pPr>
          </w:p>
        </w:tc>
        <w:tc>
          <w:tcPr>
            <w:tcW w:w="0" w:type="auto"/>
            <w:tcMar>
              <w:top w:w="30" w:type="dxa"/>
              <w:left w:w="30" w:type="dxa"/>
              <w:bottom w:w="20" w:type="dxa"/>
              <w:right w:w="30" w:type="dxa"/>
            </w:tcMar>
          </w:tcPr>
          <w:p w14:paraId="0EF3A5AB" w14:textId="77777777" w:rsidR="00B55E1A" w:rsidRDefault="70257F38" w:rsidP="00687C20">
            <w:r>
              <w:t>None</w:t>
            </w:r>
          </w:p>
        </w:tc>
        <w:tc>
          <w:tcPr>
            <w:tcW w:w="0" w:type="auto"/>
            <w:tcMar>
              <w:top w:w="30" w:type="dxa"/>
              <w:left w:w="30" w:type="dxa"/>
              <w:bottom w:w="20" w:type="dxa"/>
              <w:right w:w="30" w:type="dxa"/>
            </w:tcMar>
          </w:tcPr>
          <w:p w14:paraId="342757A1" w14:textId="77777777" w:rsidR="00B55E1A" w:rsidRDefault="70257F38" w:rsidP="00687C20">
            <w:r>
              <w:t>N/A</w:t>
            </w:r>
          </w:p>
        </w:tc>
        <w:tc>
          <w:tcPr>
            <w:tcW w:w="0" w:type="auto"/>
            <w:tcMar>
              <w:top w:w="30" w:type="dxa"/>
              <w:left w:w="30" w:type="dxa"/>
              <w:bottom w:w="20" w:type="dxa"/>
              <w:right w:w="30" w:type="dxa"/>
            </w:tcMar>
          </w:tcPr>
          <w:p w14:paraId="64599267" w14:textId="77777777" w:rsidR="00B55E1A" w:rsidRDefault="70257F38" w:rsidP="00687C20">
            <w:r>
              <w:t>Yes</w:t>
            </w:r>
          </w:p>
        </w:tc>
        <w:tc>
          <w:tcPr>
            <w:tcW w:w="0" w:type="auto"/>
            <w:tcMar>
              <w:top w:w="30" w:type="dxa"/>
              <w:left w:w="30" w:type="dxa"/>
              <w:bottom w:w="20" w:type="dxa"/>
              <w:right w:w="30" w:type="dxa"/>
            </w:tcMar>
          </w:tcPr>
          <w:p w14:paraId="5B526E3B" w14:textId="77777777" w:rsidR="00B55E1A" w:rsidRDefault="70257F38" w:rsidP="00687C20">
            <w:r>
              <w:t>FRS</w:t>
            </w:r>
          </w:p>
        </w:tc>
        <w:tc>
          <w:tcPr>
            <w:tcW w:w="0" w:type="auto"/>
            <w:tcMar>
              <w:top w:w="30" w:type="dxa"/>
              <w:left w:w="30" w:type="dxa"/>
              <w:bottom w:w="20" w:type="dxa"/>
              <w:right w:w="30" w:type="dxa"/>
            </w:tcMar>
          </w:tcPr>
          <w:p w14:paraId="045BAE18" w14:textId="77777777" w:rsidR="00B55E1A" w:rsidRDefault="70257F38" w:rsidP="00687C20">
            <w:r>
              <w:t>No</w:t>
            </w:r>
          </w:p>
        </w:tc>
        <w:tc>
          <w:tcPr>
            <w:tcW w:w="0" w:type="auto"/>
            <w:tcMar>
              <w:top w:w="30" w:type="dxa"/>
              <w:left w:w="30" w:type="dxa"/>
              <w:bottom w:w="20" w:type="dxa"/>
              <w:right w:w="30" w:type="dxa"/>
            </w:tcMar>
          </w:tcPr>
          <w:p w14:paraId="4C328E55" w14:textId="77777777" w:rsidR="00B55E1A" w:rsidRDefault="00B55E1A" w:rsidP="00687C20"/>
        </w:tc>
        <w:tc>
          <w:tcPr>
            <w:tcW w:w="0" w:type="auto"/>
            <w:tcMar>
              <w:top w:w="30" w:type="dxa"/>
              <w:left w:w="30" w:type="dxa"/>
              <w:bottom w:w="20" w:type="dxa"/>
              <w:right w:w="30" w:type="dxa"/>
            </w:tcMar>
          </w:tcPr>
          <w:p w14:paraId="4A8B34E3" w14:textId="77777777" w:rsidR="00B55E1A" w:rsidRDefault="70257F38" w:rsidP="00687C20">
            <w:r>
              <w:t>Yes</w:t>
            </w:r>
          </w:p>
        </w:tc>
        <w:tc>
          <w:tcPr>
            <w:tcW w:w="0" w:type="auto"/>
            <w:tcMar>
              <w:top w:w="30" w:type="dxa"/>
              <w:left w:w="30" w:type="dxa"/>
              <w:bottom w:w="20" w:type="dxa"/>
              <w:right w:w="30" w:type="dxa"/>
            </w:tcMar>
          </w:tcPr>
          <w:p w14:paraId="5978B26B" w14:textId="77777777" w:rsidR="00B55E1A" w:rsidRDefault="70257F38" w:rsidP="00687C20">
            <w:r>
              <w:t>No</w:t>
            </w:r>
          </w:p>
        </w:tc>
      </w:tr>
      <w:tr w:rsidR="00B55E1A" w14:paraId="431E50B4" w14:textId="77777777" w:rsidTr="70257F38">
        <w:tc>
          <w:tcPr>
            <w:tcW w:w="0" w:type="auto"/>
            <w:tcMar>
              <w:top w:w="30" w:type="dxa"/>
              <w:left w:w="30" w:type="dxa"/>
              <w:bottom w:w="20" w:type="dxa"/>
              <w:right w:w="30" w:type="dxa"/>
            </w:tcMar>
          </w:tcPr>
          <w:p w14:paraId="68FB014B" w14:textId="77777777" w:rsidR="00B55E1A" w:rsidRDefault="70257F38" w:rsidP="00687C20">
            <w:r>
              <w:t>14</w:t>
            </w:r>
          </w:p>
        </w:tc>
        <w:tc>
          <w:tcPr>
            <w:tcW w:w="0" w:type="auto"/>
            <w:tcMar>
              <w:top w:w="30" w:type="dxa"/>
              <w:left w:w="30" w:type="dxa"/>
              <w:bottom w:w="20" w:type="dxa"/>
              <w:right w:w="30" w:type="dxa"/>
            </w:tcMar>
          </w:tcPr>
          <w:p w14:paraId="006D8C24" w14:textId="77777777" w:rsidR="00B55E1A" w:rsidRDefault="70257F38" w:rsidP="00687C20">
            <w:r>
              <w:t>Resources for Local Communities</w:t>
            </w:r>
          </w:p>
        </w:tc>
        <w:tc>
          <w:tcPr>
            <w:tcW w:w="0" w:type="auto"/>
            <w:tcMar>
              <w:top w:w="30" w:type="dxa"/>
              <w:left w:w="30" w:type="dxa"/>
              <w:bottom w:w="20" w:type="dxa"/>
              <w:right w:w="30" w:type="dxa"/>
            </w:tcMar>
          </w:tcPr>
          <w:p w14:paraId="05A5F828" w14:textId="77777777" w:rsidR="00B55E1A" w:rsidRDefault="70257F38" w:rsidP="00687C20">
            <w:pPr>
              <w:numPr>
                <w:ilvl w:val="0"/>
                <w:numId w:val="24"/>
              </w:numPr>
              <w:spacing w:after="120"/>
              <w:ind w:left="360"/>
            </w:pPr>
            <w:r>
              <w:t>Development</w:t>
            </w:r>
          </w:p>
          <w:p w14:paraId="4B2DB70D" w14:textId="77777777" w:rsidR="00B55E1A" w:rsidRDefault="70257F38" w:rsidP="00687C20">
            <w:pPr>
              <w:numPr>
                <w:ilvl w:val="0"/>
                <w:numId w:val="24"/>
              </w:numPr>
              <w:spacing w:after="120"/>
              <w:ind w:left="360"/>
            </w:pPr>
            <w:r>
              <w:t>Test</w:t>
            </w:r>
          </w:p>
          <w:p w14:paraId="33D44C9E" w14:textId="77777777" w:rsidR="00B55E1A" w:rsidRDefault="70257F38" w:rsidP="00687C20">
            <w:pPr>
              <w:numPr>
                <w:ilvl w:val="0"/>
                <w:numId w:val="24"/>
              </w:numPr>
              <w:spacing w:after="120"/>
              <w:ind w:left="360"/>
            </w:pPr>
            <w:r>
              <w:t>Production</w:t>
            </w:r>
          </w:p>
          <w:p w14:paraId="728C0A49" w14:textId="77777777" w:rsidR="00B55E1A" w:rsidRDefault="00B55E1A" w:rsidP="00687C20">
            <w:pPr>
              <w:ind w:left="360"/>
            </w:pPr>
          </w:p>
        </w:tc>
        <w:tc>
          <w:tcPr>
            <w:tcW w:w="0" w:type="auto"/>
            <w:tcMar>
              <w:top w:w="30" w:type="dxa"/>
              <w:left w:w="30" w:type="dxa"/>
              <w:bottom w:w="20" w:type="dxa"/>
              <w:right w:w="30" w:type="dxa"/>
            </w:tcMar>
          </w:tcPr>
          <w:p w14:paraId="017377E7" w14:textId="77777777" w:rsidR="00B55E1A" w:rsidRDefault="70257F38" w:rsidP="00687C20">
            <w:r>
              <w:t>None</w:t>
            </w:r>
          </w:p>
        </w:tc>
        <w:tc>
          <w:tcPr>
            <w:tcW w:w="0" w:type="auto"/>
            <w:tcMar>
              <w:top w:w="30" w:type="dxa"/>
              <w:left w:w="30" w:type="dxa"/>
              <w:bottom w:w="20" w:type="dxa"/>
              <w:right w:w="30" w:type="dxa"/>
            </w:tcMar>
          </w:tcPr>
          <w:p w14:paraId="45CB8341" w14:textId="77777777" w:rsidR="00B55E1A" w:rsidRDefault="70257F38" w:rsidP="00687C20">
            <w:r>
              <w:t>N/A</w:t>
            </w:r>
          </w:p>
        </w:tc>
        <w:tc>
          <w:tcPr>
            <w:tcW w:w="0" w:type="auto"/>
            <w:tcMar>
              <w:top w:w="30" w:type="dxa"/>
              <w:left w:w="30" w:type="dxa"/>
              <w:bottom w:w="20" w:type="dxa"/>
              <w:right w:w="30" w:type="dxa"/>
            </w:tcMar>
          </w:tcPr>
          <w:p w14:paraId="2B772025" w14:textId="77777777" w:rsidR="00B55E1A" w:rsidRDefault="70257F38" w:rsidP="00687C20">
            <w:r>
              <w:t>Yes</w:t>
            </w:r>
          </w:p>
        </w:tc>
        <w:tc>
          <w:tcPr>
            <w:tcW w:w="0" w:type="auto"/>
            <w:tcMar>
              <w:top w:w="30" w:type="dxa"/>
              <w:left w:w="30" w:type="dxa"/>
              <w:bottom w:w="20" w:type="dxa"/>
              <w:right w:w="30" w:type="dxa"/>
            </w:tcMar>
          </w:tcPr>
          <w:p w14:paraId="1418EDFB" w14:textId="77777777" w:rsidR="00B55E1A" w:rsidRDefault="70257F38" w:rsidP="00687C20">
            <w:r>
              <w:t>Reusable Component Services in the Local Government Portal space</w:t>
            </w:r>
          </w:p>
        </w:tc>
        <w:tc>
          <w:tcPr>
            <w:tcW w:w="0" w:type="auto"/>
            <w:tcMar>
              <w:top w:w="30" w:type="dxa"/>
              <w:left w:w="30" w:type="dxa"/>
              <w:bottom w:w="20" w:type="dxa"/>
              <w:right w:w="30" w:type="dxa"/>
            </w:tcMar>
          </w:tcPr>
          <w:p w14:paraId="1B6E750D" w14:textId="77777777" w:rsidR="00B55E1A" w:rsidRDefault="70257F38" w:rsidP="00687C20">
            <w:r>
              <w:t>No</w:t>
            </w:r>
          </w:p>
        </w:tc>
        <w:tc>
          <w:tcPr>
            <w:tcW w:w="0" w:type="auto"/>
            <w:tcMar>
              <w:top w:w="30" w:type="dxa"/>
              <w:left w:w="30" w:type="dxa"/>
              <w:bottom w:w="20" w:type="dxa"/>
              <w:right w:w="30" w:type="dxa"/>
            </w:tcMar>
          </w:tcPr>
          <w:p w14:paraId="778D3668" w14:textId="77777777" w:rsidR="00B55E1A" w:rsidRDefault="00B55E1A" w:rsidP="00687C20"/>
        </w:tc>
        <w:tc>
          <w:tcPr>
            <w:tcW w:w="0" w:type="auto"/>
            <w:tcMar>
              <w:top w:w="30" w:type="dxa"/>
              <w:left w:w="30" w:type="dxa"/>
              <w:bottom w:w="20" w:type="dxa"/>
              <w:right w:w="30" w:type="dxa"/>
            </w:tcMar>
          </w:tcPr>
          <w:p w14:paraId="7F6D26F1" w14:textId="77777777" w:rsidR="00B55E1A" w:rsidRDefault="70257F38" w:rsidP="00687C20">
            <w:r>
              <w:t>No</w:t>
            </w:r>
          </w:p>
        </w:tc>
        <w:tc>
          <w:tcPr>
            <w:tcW w:w="0" w:type="auto"/>
            <w:tcMar>
              <w:top w:w="30" w:type="dxa"/>
              <w:left w:w="30" w:type="dxa"/>
              <w:bottom w:w="20" w:type="dxa"/>
              <w:right w:w="30" w:type="dxa"/>
            </w:tcMar>
          </w:tcPr>
          <w:p w14:paraId="197BF2CD" w14:textId="77777777" w:rsidR="00B55E1A" w:rsidRDefault="70257F38" w:rsidP="00687C20">
            <w:r>
              <w:t>No</w:t>
            </w:r>
          </w:p>
        </w:tc>
      </w:tr>
    </w:tbl>
    <w:p w14:paraId="7D0AE600" w14:textId="77777777" w:rsidR="00B55E1A" w:rsidRPr="00D841F2" w:rsidRDefault="00B55E1A" w:rsidP="00687C20"/>
    <w:p w14:paraId="5260AB6E" w14:textId="0BCB3F76" w:rsidR="00B55E1A" w:rsidRPr="00784DD2" w:rsidRDefault="00B55E1A" w:rsidP="00687C20">
      <w:pPr>
        <w:rPr>
          <w:rFonts w:ascii="Times New Roman" w:hAnsi="Times New Roman" w:cs="Times New Roman"/>
          <w:sz w:val="24"/>
          <w:szCs w:val="24"/>
        </w:rPr>
      </w:pPr>
      <w:bookmarkStart w:id="28" w:name="scroll-bookmark-1"/>
      <w:bookmarkEnd w:id="28"/>
    </w:p>
    <w:sectPr w:rsidR="00B55E1A" w:rsidRPr="00784DD2" w:rsidSect="00B55E1A">
      <w:pgSz w:w="15840" w:h="12240" w:orient="landscape"/>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4D5188" w16cid:durableId="1F5C504B"/>
  <w16cid:commentId w16cid:paraId="78E16171" w16cid:durableId="1F58D2F5"/>
  <w16cid:commentId w16cid:paraId="0097F316" w16cid:durableId="1E10937C"/>
  <w16cid:commentId w16cid:paraId="4714B5DD" w16cid:durableId="1E5CCF0E"/>
  <w16cid:commentId w16cid:paraId="012BFEC6" w16cid:durableId="1EB159D5"/>
  <w16cid:commentId w16cid:paraId="20A29E54" w16cid:durableId="1F589EE2"/>
  <w16cid:commentId w16cid:paraId="679BEEA7" w16cid:durableId="1F589EF0"/>
  <w16cid:commentId w16cid:paraId="2F06378E" w16cid:durableId="1E109380"/>
  <w16cid:commentId w16cid:paraId="04C35F4F" w16cid:durableId="1EB159E5"/>
  <w16cid:commentId w16cid:paraId="22FE6294" w16cid:durableId="1F589EF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5EE5C" w14:textId="77777777" w:rsidR="00C7293F" w:rsidRDefault="00C7293F" w:rsidP="00276210">
      <w:pPr>
        <w:spacing w:after="0" w:line="240" w:lineRule="auto"/>
      </w:pPr>
      <w:r>
        <w:separator/>
      </w:r>
    </w:p>
  </w:endnote>
  <w:endnote w:type="continuationSeparator" w:id="0">
    <w:p w14:paraId="642793BA" w14:textId="77777777" w:rsidR="00C7293F" w:rsidRDefault="00C7293F" w:rsidP="00276210">
      <w:pPr>
        <w:spacing w:after="0" w:line="240" w:lineRule="auto"/>
      </w:pPr>
      <w:r>
        <w:continuationSeparator/>
      </w:r>
    </w:p>
  </w:endnote>
  <w:endnote w:type="continuationNotice" w:id="1">
    <w:p w14:paraId="0D5E7DA7" w14:textId="77777777" w:rsidR="00C7293F" w:rsidRDefault="00C729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ource Sans Pro">
    <w:altName w:val="Cambria Math"/>
    <w:charset w:val="00"/>
    <w:family w:val="auto"/>
    <w:pitch w:val="variable"/>
    <w:sig w:usb0="00000001" w:usb1="02000001"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7196288"/>
      <w:docPartObj>
        <w:docPartGallery w:val="Page Numbers (Bottom of Page)"/>
        <w:docPartUnique/>
      </w:docPartObj>
    </w:sdtPr>
    <w:sdtEndPr>
      <w:rPr>
        <w:color w:val="7F7F7F" w:themeColor="background1" w:themeShade="7F"/>
        <w:spacing w:val="60"/>
      </w:rPr>
    </w:sdtEndPr>
    <w:sdtContent>
      <w:p w14:paraId="75827BB6" w14:textId="1ABE8EA0" w:rsidR="00CA445A" w:rsidRDefault="00CA445A" w:rsidP="764709AD">
        <w:pPr>
          <w:pStyle w:val="Footer"/>
          <w:pBdr>
            <w:top w:val="single" w:sz="4" w:space="1" w:color="D9D9D9" w:themeColor="background1" w:themeShade="D9"/>
          </w:pBdr>
          <w:rPr>
            <w:color w:val="7F7F7F" w:themeColor="background1" w:themeShade="7F"/>
          </w:rPr>
        </w:pPr>
        <w:r w:rsidRPr="00112A39">
          <w:rPr>
            <w:color w:val="7F7F7F" w:themeColor="background1" w:themeShade="7F"/>
            <w:spacing w:val="60"/>
          </w:rPr>
          <w:t xml:space="preserve">E-Enterprise Portal </w:t>
        </w:r>
      </w:p>
      <w:p w14:paraId="29D0DDF2" w14:textId="491D4A20" w:rsidR="00CA445A" w:rsidRPr="00112A39" w:rsidRDefault="00CA445A" w:rsidP="70257F38">
        <w:pPr>
          <w:pStyle w:val="Footer"/>
          <w:pBdr>
            <w:top w:val="single" w:sz="4" w:space="1" w:color="D9D9D9" w:themeColor="background1" w:themeShade="D9"/>
          </w:pBdr>
          <w:rPr>
            <w:noProof/>
          </w:rPr>
        </w:pPr>
        <w:r w:rsidRPr="00112A39">
          <w:rPr>
            <w:color w:val="7F7F7F" w:themeColor="background1" w:themeShade="7F"/>
            <w:spacing w:val="60"/>
          </w:rPr>
          <w:t>User Guide</w:t>
        </w:r>
        <w:r>
          <w:rPr>
            <w:color w:val="7F7F7F" w:themeColor="background1" w:themeShade="7F"/>
            <w:spacing w:val="60"/>
          </w:rPr>
          <w:tab/>
          <w:t>9/28/18</w:t>
        </w:r>
        <w:r>
          <w:rPr>
            <w:color w:val="7F7F7F" w:themeColor="background1" w:themeShade="7F"/>
            <w:spacing w:val="60"/>
          </w:rPr>
          <w:tab/>
        </w:r>
        <w:r w:rsidRPr="00A22689">
          <w:rPr>
            <w:color w:val="7F7F7F" w:themeColor="background1" w:themeShade="7F"/>
            <w:spacing w:val="60"/>
          </w:rPr>
          <w:t xml:space="preserve">Page | </w:t>
        </w:r>
        <w:r w:rsidRPr="00A22689">
          <w:rPr>
            <w:b/>
            <w:bCs/>
            <w:noProof/>
            <w:color w:val="7F7F7F" w:themeColor="background1" w:themeShade="7F"/>
            <w:spacing w:val="60"/>
          </w:rPr>
          <w:fldChar w:fldCharType="begin"/>
        </w:r>
        <w:r w:rsidRPr="00A22689">
          <w:rPr>
            <w:color w:val="7F7F7F" w:themeColor="background1" w:themeShade="7F"/>
            <w:spacing w:val="60"/>
          </w:rPr>
          <w:instrText xml:space="preserve"> PAGE   \* MERGEFORMAT </w:instrText>
        </w:r>
        <w:r w:rsidRPr="00A22689">
          <w:rPr>
            <w:color w:val="7F7F7F" w:themeColor="background1" w:themeShade="7F"/>
            <w:spacing w:val="60"/>
          </w:rPr>
          <w:fldChar w:fldCharType="separate"/>
        </w:r>
        <w:r w:rsidR="00A11D51" w:rsidRPr="00A11D51">
          <w:rPr>
            <w:b/>
            <w:bCs/>
            <w:noProof/>
            <w:color w:val="7F7F7F" w:themeColor="background1" w:themeShade="7F"/>
            <w:spacing w:val="60"/>
          </w:rPr>
          <w:t>4</w:t>
        </w:r>
        <w:r w:rsidRPr="00A22689">
          <w:rPr>
            <w:b/>
            <w:bCs/>
            <w:noProof/>
            <w:color w:val="7F7F7F" w:themeColor="background1" w:themeShade="7F"/>
            <w:spacing w:val="60"/>
          </w:rPr>
          <w:fldChar w:fldCharType="end"/>
        </w:r>
      </w:p>
    </w:sdtContent>
  </w:sdt>
  <w:p w14:paraId="4CDF44E3" w14:textId="77777777" w:rsidR="00CA445A" w:rsidRDefault="00CA44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2779579"/>
      <w:docPartObj>
        <w:docPartGallery w:val="Page Numbers (Bottom of Page)"/>
        <w:docPartUnique/>
      </w:docPartObj>
    </w:sdtPr>
    <w:sdtEndPr>
      <w:rPr>
        <w:color w:val="7F7F7F" w:themeColor="background1" w:themeShade="7F"/>
        <w:spacing w:val="60"/>
      </w:rPr>
    </w:sdtEndPr>
    <w:sdtContent>
      <w:p w14:paraId="2D6CA7A0" w14:textId="77777777" w:rsidR="00CA445A" w:rsidRDefault="00CA445A" w:rsidP="764709AD">
        <w:pPr>
          <w:pStyle w:val="Footer"/>
          <w:pBdr>
            <w:top w:val="single" w:sz="4" w:space="1" w:color="D9D9D9" w:themeColor="background1" w:themeShade="D9"/>
          </w:pBdr>
          <w:rPr>
            <w:color w:val="7F7F7F" w:themeColor="background1" w:themeShade="7F"/>
          </w:rPr>
        </w:pPr>
        <w:r w:rsidRPr="00112A39">
          <w:rPr>
            <w:color w:val="7F7F7F" w:themeColor="background1" w:themeShade="7F"/>
            <w:spacing w:val="60"/>
          </w:rPr>
          <w:t xml:space="preserve">E-Enterprise Portal </w:t>
        </w:r>
      </w:p>
      <w:p w14:paraId="6F47339D" w14:textId="7D75B519" w:rsidR="00CA445A" w:rsidRPr="00112A39" w:rsidRDefault="00CA445A" w:rsidP="70257F38">
        <w:pPr>
          <w:pStyle w:val="Footer"/>
          <w:pBdr>
            <w:top w:val="single" w:sz="4" w:space="1" w:color="D9D9D9" w:themeColor="background1" w:themeShade="D9"/>
          </w:pBdr>
          <w:rPr>
            <w:noProof/>
          </w:rPr>
        </w:pPr>
        <w:r w:rsidRPr="00112A39">
          <w:rPr>
            <w:color w:val="7F7F7F" w:themeColor="background1" w:themeShade="7F"/>
            <w:spacing w:val="60"/>
          </w:rPr>
          <w:t>User Guide</w:t>
        </w:r>
        <w:r w:rsidR="00D0481D">
          <w:rPr>
            <w:color w:val="7F7F7F" w:themeColor="background1" w:themeShade="7F"/>
            <w:spacing w:val="60"/>
          </w:rPr>
          <w:tab/>
          <w:t>9/28</w:t>
        </w:r>
        <w:r>
          <w:rPr>
            <w:color w:val="7F7F7F" w:themeColor="background1" w:themeShade="7F"/>
            <w:spacing w:val="60"/>
          </w:rPr>
          <w:t>/18</w:t>
        </w:r>
        <w:r>
          <w:rPr>
            <w:color w:val="7F7F7F" w:themeColor="background1" w:themeShade="7F"/>
            <w:spacing w:val="60"/>
          </w:rPr>
          <w:tab/>
        </w:r>
        <w:r w:rsidRPr="00A22689">
          <w:rPr>
            <w:color w:val="7F7F7F" w:themeColor="background1" w:themeShade="7F"/>
            <w:spacing w:val="60"/>
          </w:rPr>
          <w:t xml:space="preserve">Page | </w:t>
        </w:r>
        <w:r w:rsidRPr="00A22689">
          <w:rPr>
            <w:b/>
            <w:bCs/>
            <w:noProof/>
            <w:color w:val="7F7F7F" w:themeColor="background1" w:themeShade="7F"/>
            <w:spacing w:val="60"/>
          </w:rPr>
          <w:fldChar w:fldCharType="begin"/>
        </w:r>
        <w:r w:rsidRPr="00A22689">
          <w:rPr>
            <w:color w:val="7F7F7F" w:themeColor="background1" w:themeShade="7F"/>
            <w:spacing w:val="60"/>
          </w:rPr>
          <w:instrText xml:space="preserve"> PAGE   \* MERGEFORMAT </w:instrText>
        </w:r>
        <w:r w:rsidRPr="00A22689">
          <w:rPr>
            <w:color w:val="7F7F7F" w:themeColor="background1" w:themeShade="7F"/>
            <w:spacing w:val="60"/>
          </w:rPr>
          <w:fldChar w:fldCharType="separate"/>
        </w:r>
        <w:r w:rsidR="00A11D51" w:rsidRPr="00A11D51">
          <w:rPr>
            <w:b/>
            <w:bCs/>
            <w:noProof/>
            <w:color w:val="7F7F7F" w:themeColor="background1" w:themeShade="7F"/>
            <w:spacing w:val="60"/>
          </w:rPr>
          <w:t>11</w:t>
        </w:r>
        <w:r w:rsidRPr="00A22689">
          <w:rPr>
            <w:b/>
            <w:bCs/>
            <w:noProof/>
            <w:color w:val="7F7F7F" w:themeColor="background1" w:themeShade="7F"/>
            <w:spacing w:val="60"/>
          </w:rPr>
          <w:fldChar w:fldCharType="end"/>
        </w:r>
      </w:p>
    </w:sdtContent>
  </w:sdt>
  <w:p w14:paraId="69829178" w14:textId="77777777" w:rsidR="00CA445A" w:rsidRDefault="00CA44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8DC2D" w14:textId="77777777" w:rsidR="00C7293F" w:rsidRDefault="00C7293F" w:rsidP="00276210">
      <w:pPr>
        <w:spacing w:after="0" w:line="240" w:lineRule="auto"/>
      </w:pPr>
      <w:r>
        <w:separator/>
      </w:r>
    </w:p>
  </w:footnote>
  <w:footnote w:type="continuationSeparator" w:id="0">
    <w:p w14:paraId="08106A03" w14:textId="77777777" w:rsidR="00C7293F" w:rsidRDefault="00C7293F" w:rsidP="00276210">
      <w:pPr>
        <w:spacing w:after="0" w:line="240" w:lineRule="auto"/>
      </w:pPr>
      <w:r>
        <w:continuationSeparator/>
      </w:r>
    </w:p>
  </w:footnote>
  <w:footnote w:type="continuationNotice" w:id="1">
    <w:p w14:paraId="6ACF7E90" w14:textId="77777777" w:rsidR="00C7293F" w:rsidRDefault="00C7293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08F21" w14:textId="77777777" w:rsidR="00CA445A" w:rsidRDefault="00C7293F">
    <w:pPr>
      <w:pStyle w:val="Header"/>
    </w:pPr>
    <w:r>
      <w:rPr>
        <w:noProof/>
      </w:rPr>
      <w:pict w14:anchorId="59D662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8788B" w14:textId="6743D1A5" w:rsidR="00CA445A" w:rsidRDefault="00CA44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55E00" w14:textId="2FCE88A6" w:rsidR="00CA445A" w:rsidRDefault="00CA445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72911" w14:textId="5FA565EB" w:rsidR="00CA445A" w:rsidRDefault="00CA44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 o:bullet="t">
        <v:imagedata r:id="rId1" o:title=""/>
      </v:shape>
    </w:pict>
  </w:numPicBullet>
  <w:numPicBullet w:numPicBulletId="1">
    <w:pict>
      <v:shape id="_x0000_i1029" type="#_x0000_t75" style="width:12pt;height:12pt" o:bullet="t">
        <v:imagedata r:id="rId2" o:title=""/>
      </v:shape>
    </w:pict>
  </w:numPicBullet>
  <w:abstractNum w:abstractNumId="0">
    <w:nsid w:val="0DA35809"/>
    <w:multiLevelType w:val="multilevel"/>
    <w:tmpl w:val="5346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F6E66"/>
    <w:multiLevelType w:val="hybridMultilevel"/>
    <w:tmpl w:val="27F6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F052D6"/>
    <w:multiLevelType w:val="hybridMultilevel"/>
    <w:tmpl w:val="581484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03241D"/>
    <w:multiLevelType w:val="hybridMultilevel"/>
    <w:tmpl w:val="99386350"/>
    <w:lvl w:ilvl="0" w:tplc="044AEC4A">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6196538"/>
    <w:multiLevelType w:val="hybridMultilevel"/>
    <w:tmpl w:val="A132A0DA"/>
    <w:lvl w:ilvl="0" w:tplc="74289328">
      <w:start w:val="1"/>
      <w:numFmt w:val="decimal"/>
      <w:lvlText w:val="%1."/>
      <w:lvlJc w:val="left"/>
      <w:pPr>
        <w:tabs>
          <w:tab w:val="num" w:pos="720"/>
        </w:tabs>
        <w:ind w:left="720" w:hanging="360"/>
      </w:pPr>
    </w:lvl>
    <w:lvl w:ilvl="1" w:tplc="E5849A0E" w:tentative="1">
      <w:start w:val="1"/>
      <w:numFmt w:val="decimal"/>
      <w:lvlText w:val="%2."/>
      <w:lvlJc w:val="left"/>
      <w:pPr>
        <w:tabs>
          <w:tab w:val="num" w:pos="1440"/>
        </w:tabs>
        <w:ind w:left="1440" w:hanging="360"/>
      </w:pPr>
    </w:lvl>
    <w:lvl w:ilvl="2" w:tplc="B1CED2F2" w:tentative="1">
      <w:start w:val="1"/>
      <w:numFmt w:val="decimal"/>
      <w:lvlText w:val="%3."/>
      <w:lvlJc w:val="left"/>
      <w:pPr>
        <w:tabs>
          <w:tab w:val="num" w:pos="2160"/>
        </w:tabs>
        <w:ind w:left="2160" w:hanging="360"/>
      </w:pPr>
    </w:lvl>
    <w:lvl w:ilvl="3" w:tplc="2B70E1FC" w:tentative="1">
      <w:start w:val="1"/>
      <w:numFmt w:val="decimal"/>
      <w:lvlText w:val="%4."/>
      <w:lvlJc w:val="left"/>
      <w:pPr>
        <w:tabs>
          <w:tab w:val="num" w:pos="2880"/>
        </w:tabs>
        <w:ind w:left="2880" w:hanging="360"/>
      </w:pPr>
    </w:lvl>
    <w:lvl w:ilvl="4" w:tplc="319A3E14" w:tentative="1">
      <w:start w:val="1"/>
      <w:numFmt w:val="decimal"/>
      <w:lvlText w:val="%5."/>
      <w:lvlJc w:val="left"/>
      <w:pPr>
        <w:tabs>
          <w:tab w:val="num" w:pos="3600"/>
        </w:tabs>
        <w:ind w:left="3600" w:hanging="360"/>
      </w:pPr>
    </w:lvl>
    <w:lvl w:ilvl="5" w:tplc="09AEA3AE" w:tentative="1">
      <w:start w:val="1"/>
      <w:numFmt w:val="decimal"/>
      <w:lvlText w:val="%6."/>
      <w:lvlJc w:val="left"/>
      <w:pPr>
        <w:tabs>
          <w:tab w:val="num" w:pos="4320"/>
        </w:tabs>
        <w:ind w:left="4320" w:hanging="360"/>
      </w:pPr>
    </w:lvl>
    <w:lvl w:ilvl="6" w:tplc="C3D20B6A" w:tentative="1">
      <w:start w:val="1"/>
      <w:numFmt w:val="decimal"/>
      <w:lvlText w:val="%7."/>
      <w:lvlJc w:val="left"/>
      <w:pPr>
        <w:tabs>
          <w:tab w:val="num" w:pos="5040"/>
        </w:tabs>
        <w:ind w:left="5040" w:hanging="360"/>
      </w:pPr>
    </w:lvl>
    <w:lvl w:ilvl="7" w:tplc="22EAE6D4" w:tentative="1">
      <w:start w:val="1"/>
      <w:numFmt w:val="decimal"/>
      <w:lvlText w:val="%8."/>
      <w:lvlJc w:val="left"/>
      <w:pPr>
        <w:tabs>
          <w:tab w:val="num" w:pos="5760"/>
        </w:tabs>
        <w:ind w:left="5760" w:hanging="360"/>
      </w:pPr>
    </w:lvl>
    <w:lvl w:ilvl="8" w:tplc="E1A89A04" w:tentative="1">
      <w:start w:val="1"/>
      <w:numFmt w:val="decimal"/>
      <w:lvlText w:val="%9."/>
      <w:lvlJc w:val="left"/>
      <w:pPr>
        <w:tabs>
          <w:tab w:val="num" w:pos="6480"/>
        </w:tabs>
        <w:ind w:left="6480" w:hanging="360"/>
      </w:pPr>
    </w:lvl>
  </w:abstractNum>
  <w:abstractNum w:abstractNumId="5">
    <w:nsid w:val="1B0006AE"/>
    <w:multiLevelType w:val="hybridMultilevel"/>
    <w:tmpl w:val="F52ADCCC"/>
    <w:lvl w:ilvl="0" w:tplc="3C96C370">
      <w:start w:val="1"/>
      <w:numFmt w:val="decimal"/>
      <w:lvlText w:val="%1."/>
      <w:lvlJc w:val="left"/>
      <w:pPr>
        <w:tabs>
          <w:tab w:val="num" w:pos="720"/>
        </w:tabs>
        <w:ind w:left="720" w:hanging="360"/>
      </w:pPr>
    </w:lvl>
    <w:lvl w:ilvl="1" w:tplc="25F81CA8">
      <w:start w:val="1"/>
      <w:numFmt w:val="decimal"/>
      <w:lvlText w:val="%2."/>
      <w:lvlJc w:val="left"/>
      <w:pPr>
        <w:tabs>
          <w:tab w:val="num" w:pos="1440"/>
        </w:tabs>
        <w:ind w:left="1440" w:hanging="360"/>
      </w:pPr>
    </w:lvl>
    <w:lvl w:ilvl="2" w:tplc="9AAAFF08" w:tentative="1">
      <w:start w:val="1"/>
      <w:numFmt w:val="decimal"/>
      <w:lvlText w:val="%3."/>
      <w:lvlJc w:val="left"/>
      <w:pPr>
        <w:tabs>
          <w:tab w:val="num" w:pos="2160"/>
        </w:tabs>
        <w:ind w:left="2160" w:hanging="360"/>
      </w:pPr>
    </w:lvl>
    <w:lvl w:ilvl="3" w:tplc="97D68284" w:tentative="1">
      <w:start w:val="1"/>
      <w:numFmt w:val="decimal"/>
      <w:lvlText w:val="%4."/>
      <w:lvlJc w:val="left"/>
      <w:pPr>
        <w:tabs>
          <w:tab w:val="num" w:pos="2880"/>
        </w:tabs>
        <w:ind w:left="2880" w:hanging="360"/>
      </w:pPr>
    </w:lvl>
    <w:lvl w:ilvl="4" w:tplc="95CC59A0" w:tentative="1">
      <w:start w:val="1"/>
      <w:numFmt w:val="decimal"/>
      <w:lvlText w:val="%5."/>
      <w:lvlJc w:val="left"/>
      <w:pPr>
        <w:tabs>
          <w:tab w:val="num" w:pos="3600"/>
        </w:tabs>
        <w:ind w:left="3600" w:hanging="360"/>
      </w:pPr>
    </w:lvl>
    <w:lvl w:ilvl="5" w:tplc="D142919C" w:tentative="1">
      <w:start w:val="1"/>
      <w:numFmt w:val="decimal"/>
      <w:lvlText w:val="%6."/>
      <w:lvlJc w:val="left"/>
      <w:pPr>
        <w:tabs>
          <w:tab w:val="num" w:pos="4320"/>
        </w:tabs>
        <w:ind w:left="4320" w:hanging="360"/>
      </w:pPr>
    </w:lvl>
    <w:lvl w:ilvl="6" w:tplc="8F588454" w:tentative="1">
      <w:start w:val="1"/>
      <w:numFmt w:val="decimal"/>
      <w:lvlText w:val="%7."/>
      <w:lvlJc w:val="left"/>
      <w:pPr>
        <w:tabs>
          <w:tab w:val="num" w:pos="5040"/>
        </w:tabs>
        <w:ind w:left="5040" w:hanging="360"/>
      </w:pPr>
    </w:lvl>
    <w:lvl w:ilvl="7" w:tplc="F73C527A" w:tentative="1">
      <w:start w:val="1"/>
      <w:numFmt w:val="decimal"/>
      <w:lvlText w:val="%8."/>
      <w:lvlJc w:val="left"/>
      <w:pPr>
        <w:tabs>
          <w:tab w:val="num" w:pos="5760"/>
        </w:tabs>
        <w:ind w:left="5760" w:hanging="360"/>
      </w:pPr>
    </w:lvl>
    <w:lvl w:ilvl="8" w:tplc="AD425774" w:tentative="1">
      <w:start w:val="1"/>
      <w:numFmt w:val="decimal"/>
      <w:lvlText w:val="%9."/>
      <w:lvlJc w:val="left"/>
      <w:pPr>
        <w:tabs>
          <w:tab w:val="num" w:pos="6480"/>
        </w:tabs>
        <w:ind w:left="6480" w:hanging="360"/>
      </w:pPr>
    </w:lvl>
  </w:abstractNum>
  <w:abstractNum w:abstractNumId="6">
    <w:nsid w:val="24FD42E2"/>
    <w:multiLevelType w:val="hybridMultilevel"/>
    <w:tmpl w:val="54BC3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5B5A28"/>
    <w:multiLevelType w:val="hybridMultilevel"/>
    <w:tmpl w:val="26B41B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CE270D"/>
    <w:multiLevelType w:val="hybridMultilevel"/>
    <w:tmpl w:val="D50E1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1A33FE"/>
    <w:multiLevelType w:val="hybridMultilevel"/>
    <w:tmpl w:val="B45EEA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F325B1"/>
    <w:multiLevelType w:val="multilevel"/>
    <w:tmpl w:val="4518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203FA6"/>
    <w:multiLevelType w:val="hybridMultilevel"/>
    <w:tmpl w:val="F580DABE"/>
    <w:lvl w:ilvl="0" w:tplc="51B8798C">
      <w:start w:val="1"/>
      <w:numFmt w:val="decimal"/>
      <w:lvlText w:val="%1."/>
      <w:lvlJc w:val="left"/>
      <w:pPr>
        <w:tabs>
          <w:tab w:val="num" w:pos="720"/>
        </w:tabs>
        <w:ind w:left="720" w:hanging="360"/>
      </w:pPr>
    </w:lvl>
    <w:lvl w:ilvl="1" w:tplc="4FFE29B2">
      <w:start w:val="1"/>
      <w:numFmt w:val="decimal"/>
      <w:lvlText w:val="%2."/>
      <w:lvlJc w:val="left"/>
      <w:pPr>
        <w:tabs>
          <w:tab w:val="num" w:pos="1440"/>
        </w:tabs>
        <w:ind w:left="1440" w:hanging="360"/>
      </w:pPr>
    </w:lvl>
    <w:lvl w:ilvl="2" w:tplc="DE785038" w:tentative="1">
      <w:start w:val="1"/>
      <w:numFmt w:val="decimal"/>
      <w:lvlText w:val="%3."/>
      <w:lvlJc w:val="left"/>
      <w:pPr>
        <w:tabs>
          <w:tab w:val="num" w:pos="2160"/>
        </w:tabs>
        <w:ind w:left="2160" w:hanging="360"/>
      </w:pPr>
    </w:lvl>
    <w:lvl w:ilvl="3" w:tplc="D36C6D1E" w:tentative="1">
      <w:start w:val="1"/>
      <w:numFmt w:val="decimal"/>
      <w:lvlText w:val="%4."/>
      <w:lvlJc w:val="left"/>
      <w:pPr>
        <w:tabs>
          <w:tab w:val="num" w:pos="2880"/>
        </w:tabs>
        <w:ind w:left="2880" w:hanging="360"/>
      </w:pPr>
    </w:lvl>
    <w:lvl w:ilvl="4" w:tplc="7B48DC74" w:tentative="1">
      <w:start w:val="1"/>
      <w:numFmt w:val="decimal"/>
      <w:lvlText w:val="%5."/>
      <w:lvlJc w:val="left"/>
      <w:pPr>
        <w:tabs>
          <w:tab w:val="num" w:pos="3600"/>
        </w:tabs>
        <w:ind w:left="3600" w:hanging="360"/>
      </w:pPr>
    </w:lvl>
    <w:lvl w:ilvl="5" w:tplc="F59042C2" w:tentative="1">
      <w:start w:val="1"/>
      <w:numFmt w:val="decimal"/>
      <w:lvlText w:val="%6."/>
      <w:lvlJc w:val="left"/>
      <w:pPr>
        <w:tabs>
          <w:tab w:val="num" w:pos="4320"/>
        </w:tabs>
        <w:ind w:left="4320" w:hanging="360"/>
      </w:pPr>
    </w:lvl>
    <w:lvl w:ilvl="6" w:tplc="850A4526" w:tentative="1">
      <w:start w:val="1"/>
      <w:numFmt w:val="decimal"/>
      <w:lvlText w:val="%7."/>
      <w:lvlJc w:val="left"/>
      <w:pPr>
        <w:tabs>
          <w:tab w:val="num" w:pos="5040"/>
        </w:tabs>
        <w:ind w:left="5040" w:hanging="360"/>
      </w:pPr>
    </w:lvl>
    <w:lvl w:ilvl="7" w:tplc="2C0C2D52" w:tentative="1">
      <w:start w:val="1"/>
      <w:numFmt w:val="decimal"/>
      <w:lvlText w:val="%8."/>
      <w:lvlJc w:val="left"/>
      <w:pPr>
        <w:tabs>
          <w:tab w:val="num" w:pos="5760"/>
        </w:tabs>
        <w:ind w:left="5760" w:hanging="360"/>
      </w:pPr>
    </w:lvl>
    <w:lvl w:ilvl="8" w:tplc="FAE6DBEE" w:tentative="1">
      <w:start w:val="1"/>
      <w:numFmt w:val="decimal"/>
      <w:lvlText w:val="%9."/>
      <w:lvlJc w:val="left"/>
      <w:pPr>
        <w:tabs>
          <w:tab w:val="num" w:pos="6480"/>
        </w:tabs>
        <w:ind w:left="6480" w:hanging="360"/>
      </w:pPr>
    </w:lvl>
  </w:abstractNum>
  <w:abstractNum w:abstractNumId="12">
    <w:nsid w:val="37A14E1B"/>
    <w:multiLevelType w:val="multilevel"/>
    <w:tmpl w:val="56D6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4158ED"/>
    <w:multiLevelType w:val="hybridMultilevel"/>
    <w:tmpl w:val="64E29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E84486"/>
    <w:multiLevelType w:val="multilevel"/>
    <w:tmpl w:val="3AE2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F778CA"/>
    <w:multiLevelType w:val="hybridMultilevel"/>
    <w:tmpl w:val="5E823BC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E981460"/>
    <w:multiLevelType w:val="multilevel"/>
    <w:tmpl w:val="C96A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4456FA"/>
    <w:multiLevelType w:val="hybridMultilevel"/>
    <w:tmpl w:val="F4980B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0B94802"/>
    <w:multiLevelType w:val="hybridMultilevel"/>
    <w:tmpl w:val="9676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1582104"/>
    <w:multiLevelType w:val="hybridMultilevel"/>
    <w:tmpl w:val="B7AA6A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4B054F0"/>
    <w:multiLevelType w:val="hybridMultilevel"/>
    <w:tmpl w:val="245C4F52"/>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FFFFFFFF">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nsid w:val="48826806"/>
    <w:multiLevelType w:val="hybridMultilevel"/>
    <w:tmpl w:val="DAEADA9C"/>
    <w:lvl w:ilvl="0" w:tplc="22103D7C">
      <w:start w:val="1"/>
      <w:numFmt w:val="decimal"/>
      <w:lvlText w:val="%1."/>
      <w:lvlJc w:val="left"/>
      <w:pPr>
        <w:ind w:left="720" w:hanging="360"/>
      </w:pPr>
    </w:lvl>
    <w:lvl w:ilvl="1" w:tplc="358E0F1E">
      <w:start w:val="1"/>
      <w:numFmt w:val="lowerLetter"/>
      <w:lvlText w:val="%2."/>
      <w:lvlJc w:val="left"/>
      <w:pPr>
        <w:ind w:left="1440" w:hanging="360"/>
      </w:pPr>
    </w:lvl>
    <w:lvl w:ilvl="2" w:tplc="332EDA8A">
      <w:start w:val="1"/>
      <w:numFmt w:val="lowerRoman"/>
      <w:lvlText w:val="%3."/>
      <w:lvlJc w:val="right"/>
      <w:pPr>
        <w:ind w:left="2160" w:hanging="180"/>
      </w:pPr>
    </w:lvl>
    <w:lvl w:ilvl="3" w:tplc="8E189BA2">
      <w:start w:val="1"/>
      <w:numFmt w:val="decimal"/>
      <w:lvlText w:val="%4."/>
      <w:lvlJc w:val="left"/>
      <w:pPr>
        <w:ind w:left="2880" w:hanging="360"/>
      </w:pPr>
    </w:lvl>
    <w:lvl w:ilvl="4" w:tplc="1B54AE58">
      <w:start w:val="1"/>
      <w:numFmt w:val="lowerLetter"/>
      <w:lvlText w:val="%5."/>
      <w:lvlJc w:val="left"/>
      <w:pPr>
        <w:ind w:left="3600" w:hanging="360"/>
      </w:pPr>
    </w:lvl>
    <w:lvl w:ilvl="5" w:tplc="D21613F8">
      <w:start w:val="1"/>
      <w:numFmt w:val="lowerRoman"/>
      <w:lvlText w:val="%6."/>
      <w:lvlJc w:val="right"/>
      <w:pPr>
        <w:ind w:left="4320" w:hanging="180"/>
      </w:pPr>
    </w:lvl>
    <w:lvl w:ilvl="6" w:tplc="8794E284">
      <w:start w:val="1"/>
      <w:numFmt w:val="decimal"/>
      <w:lvlText w:val="%7."/>
      <w:lvlJc w:val="left"/>
      <w:pPr>
        <w:ind w:left="5040" w:hanging="360"/>
      </w:pPr>
    </w:lvl>
    <w:lvl w:ilvl="7" w:tplc="74CAE212">
      <w:start w:val="1"/>
      <w:numFmt w:val="lowerLetter"/>
      <w:lvlText w:val="%8."/>
      <w:lvlJc w:val="left"/>
      <w:pPr>
        <w:ind w:left="5760" w:hanging="360"/>
      </w:pPr>
    </w:lvl>
    <w:lvl w:ilvl="8" w:tplc="70000C0C">
      <w:start w:val="1"/>
      <w:numFmt w:val="lowerRoman"/>
      <w:lvlText w:val="%9."/>
      <w:lvlJc w:val="right"/>
      <w:pPr>
        <w:ind w:left="6480" w:hanging="180"/>
      </w:pPr>
    </w:lvl>
  </w:abstractNum>
  <w:abstractNum w:abstractNumId="22">
    <w:nsid w:val="49F44CE9"/>
    <w:multiLevelType w:val="hybridMultilevel"/>
    <w:tmpl w:val="BDECA790"/>
    <w:lvl w:ilvl="0" w:tplc="BE66D3B4">
      <w:start w:val="1"/>
      <w:numFmt w:val="decimal"/>
      <w:lvlText w:val="%1."/>
      <w:lvlJc w:val="left"/>
      <w:pPr>
        <w:tabs>
          <w:tab w:val="num" w:pos="720"/>
        </w:tabs>
        <w:ind w:left="720" w:hanging="360"/>
      </w:pPr>
    </w:lvl>
    <w:lvl w:ilvl="1" w:tplc="510ED506">
      <w:start w:val="1"/>
      <w:numFmt w:val="decimal"/>
      <w:lvlText w:val="%2."/>
      <w:lvlJc w:val="left"/>
      <w:pPr>
        <w:tabs>
          <w:tab w:val="num" w:pos="1440"/>
        </w:tabs>
        <w:ind w:left="1440" w:hanging="360"/>
      </w:pPr>
    </w:lvl>
    <w:lvl w:ilvl="2" w:tplc="E7E0311E" w:tentative="1">
      <w:start w:val="1"/>
      <w:numFmt w:val="decimal"/>
      <w:lvlText w:val="%3."/>
      <w:lvlJc w:val="left"/>
      <w:pPr>
        <w:tabs>
          <w:tab w:val="num" w:pos="2160"/>
        </w:tabs>
        <w:ind w:left="2160" w:hanging="360"/>
      </w:pPr>
    </w:lvl>
    <w:lvl w:ilvl="3" w:tplc="BE22A14A" w:tentative="1">
      <w:start w:val="1"/>
      <w:numFmt w:val="decimal"/>
      <w:lvlText w:val="%4."/>
      <w:lvlJc w:val="left"/>
      <w:pPr>
        <w:tabs>
          <w:tab w:val="num" w:pos="2880"/>
        </w:tabs>
        <w:ind w:left="2880" w:hanging="360"/>
      </w:pPr>
    </w:lvl>
    <w:lvl w:ilvl="4" w:tplc="0EE8388A" w:tentative="1">
      <w:start w:val="1"/>
      <w:numFmt w:val="decimal"/>
      <w:lvlText w:val="%5."/>
      <w:lvlJc w:val="left"/>
      <w:pPr>
        <w:tabs>
          <w:tab w:val="num" w:pos="3600"/>
        </w:tabs>
        <w:ind w:left="3600" w:hanging="360"/>
      </w:pPr>
    </w:lvl>
    <w:lvl w:ilvl="5" w:tplc="742414A8" w:tentative="1">
      <w:start w:val="1"/>
      <w:numFmt w:val="decimal"/>
      <w:lvlText w:val="%6."/>
      <w:lvlJc w:val="left"/>
      <w:pPr>
        <w:tabs>
          <w:tab w:val="num" w:pos="4320"/>
        </w:tabs>
        <w:ind w:left="4320" w:hanging="360"/>
      </w:pPr>
    </w:lvl>
    <w:lvl w:ilvl="6" w:tplc="F15A88F0" w:tentative="1">
      <w:start w:val="1"/>
      <w:numFmt w:val="decimal"/>
      <w:lvlText w:val="%7."/>
      <w:lvlJc w:val="left"/>
      <w:pPr>
        <w:tabs>
          <w:tab w:val="num" w:pos="5040"/>
        </w:tabs>
        <w:ind w:left="5040" w:hanging="360"/>
      </w:pPr>
    </w:lvl>
    <w:lvl w:ilvl="7" w:tplc="F618A31C" w:tentative="1">
      <w:start w:val="1"/>
      <w:numFmt w:val="decimal"/>
      <w:lvlText w:val="%8."/>
      <w:lvlJc w:val="left"/>
      <w:pPr>
        <w:tabs>
          <w:tab w:val="num" w:pos="5760"/>
        </w:tabs>
        <w:ind w:left="5760" w:hanging="360"/>
      </w:pPr>
    </w:lvl>
    <w:lvl w:ilvl="8" w:tplc="F70621A4" w:tentative="1">
      <w:start w:val="1"/>
      <w:numFmt w:val="decimal"/>
      <w:lvlText w:val="%9."/>
      <w:lvlJc w:val="left"/>
      <w:pPr>
        <w:tabs>
          <w:tab w:val="num" w:pos="6480"/>
        </w:tabs>
        <w:ind w:left="6480" w:hanging="360"/>
      </w:pPr>
    </w:lvl>
  </w:abstractNum>
  <w:abstractNum w:abstractNumId="23">
    <w:nsid w:val="4ADB7655"/>
    <w:multiLevelType w:val="hybridMultilevel"/>
    <w:tmpl w:val="EDCC746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D5F715E"/>
    <w:multiLevelType w:val="hybridMultilevel"/>
    <w:tmpl w:val="B7AA6A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1D775B8"/>
    <w:multiLevelType w:val="hybridMultilevel"/>
    <w:tmpl w:val="AB3A67D4"/>
    <w:lvl w:ilvl="0" w:tplc="C41E606C">
      <w:start w:val="1"/>
      <w:numFmt w:val="decimal"/>
      <w:lvlText w:val="%1."/>
      <w:lvlJc w:val="left"/>
      <w:pPr>
        <w:ind w:left="720" w:hanging="360"/>
      </w:pPr>
    </w:lvl>
    <w:lvl w:ilvl="1" w:tplc="AEDE1E06">
      <w:start w:val="1"/>
      <w:numFmt w:val="lowerLetter"/>
      <w:lvlText w:val="%2."/>
      <w:lvlJc w:val="left"/>
      <w:pPr>
        <w:ind w:left="1440" w:hanging="360"/>
      </w:pPr>
    </w:lvl>
    <w:lvl w:ilvl="2" w:tplc="3E80FEAC">
      <w:start w:val="1"/>
      <w:numFmt w:val="lowerRoman"/>
      <w:lvlText w:val="%3."/>
      <w:lvlJc w:val="right"/>
      <w:pPr>
        <w:ind w:left="2160" w:hanging="180"/>
      </w:pPr>
    </w:lvl>
    <w:lvl w:ilvl="3" w:tplc="A76A37A6">
      <w:start w:val="1"/>
      <w:numFmt w:val="decimal"/>
      <w:lvlText w:val="%4."/>
      <w:lvlJc w:val="left"/>
      <w:pPr>
        <w:ind w:left="2880" w:hanging="360"/>
      </w:pPr>
    </w:lvl>
    <w:lvl w:ilvl="4" w:tplc="6C128D58">
      <w:start w:val="1"/>
      <w:numFmt w:val="lowerLetter"/>
      <w:lvlText w:val="%5."/>
      <w:lvlJc w:val="left"/>
      <w:pPr>
        <w:ind w:left="3600" w:hanging="360"/>
      </w:pPr>
    </w:lvl>
    <w:lvl w:ilvl="5" w:tplc="D54A15DA">
      <w:start w:val="1"/>
      <w:numFmt w:val="lowerRoman"/>
      <w:lvlText w:val="%6."/>
      <w:lvlJc w:val="right"/>
      <w:pPr>
        <w:ind w:left="4320" w:hanging="180"/>
      </w:pPr>
    </w:lvl>
    <w:lvl w:ilvl="6" w:tplc="950083EE">
      <w:start w:val="1"/>
      <w:numFmt w:val="decimal"/>
      <w:lvlText w:val="%7."/>
      <w:lvlJc w:val="left"/>
      <w:pPr>
        <w:ind w:left="5040" w:hanging="360"/>
      </w:pPr>
    </w:lvl>
    <w:lvl w:ilvl="7" w:tplc="AD00541C">
      <w:start w:val="1"/>
      <w:numFmt w:val="lowerLetter"/>
      <w:lvlText w:val="%8."/>
      <w:lvlJc w:val="left"/>
      <w:pPr>
        <w:ind w:left="5760" w:hanging="360"/>
      </w:pPr>
    </w:lvl>
    <w:lvl w:ilvl="8" w:tplc="42C4D838">
      <w:start w:val="1"/>
      <w:numFmt w:val="lowerRoman"/>
      <w:lvlText w:val="%9."/>
      <w:lvlJc w:val="right"/>
      <w:pPr>
        <w:ind w:left="6480" w:hanging="180"/>
      </w:pPr>
    </w:lvl>
  </w:abstractNum>
  <w:abstractNum w:abstractNumId="26">
    <w:nsid w:val="58840D5E"/>
    <w:multiLevelType w:val="hybridMultilevel"/>
    <w:tmpl w:val="0276D434"/>
    <w:lvl w:ilvl="0" w:tplc="73FC2510">
      <w:start w:val="1"/>
      <w:numFmt w:val="bullet"/>
      <w:lvlText w:val="•"/>
      <w:lvlJc w:val="left"/>
      <w:pPr>
        <w:tabs>
          <w:tab w:val="num" w:pos="720"/>
        </w:tabs>
        <w:ind w:left="720" w:hanging="360"/>
      </w:pPr>
      <w:rPr>
        <w:rFonts w:ascii="Times New Roman" w:hAnsi="Times New Roman" w:hint="default"/>
      </w:rPr>
    </w:lvl>
    <w:lvl w:ilvl="1" w:tplc="2E28091C" w:tentative="1">
      <w:start w:val="1"/>
      <w:numFmt w:val="bullet"/>
      <w:lvlText w:val="•"/>
      <w:lvlJc w:val="left"/>
      <w:pPr>
        <w:tabs>
          <w:tab w:val="num" w:pos="1440"/>
        </w:tabs>
        <w:ind w:left="1440" w:hanging="360"/>
      </w:pPr>
      <w:rPr>
        <w:rFonts w:ascii="Times New Roman" w:hAnsi="Times New Roman" w:hint="default"/>
      </w:rPr>
    </w:lvl>
    <w:lvl w:ilvl="2" w:tplc="BC024F38" w:tentative="1">
      <w:start w:val="1"/>
      <w:numFmt w:val="bullet"/>
      <w:lvlText w:val="•"/>
      <w:lvlJc w:val="left"/>
      <w:pPr>
        <w:tabs>
          <w:tab w:val="num" w:pos="2160"/>
        </w:tabs>
        <w:ind w:left="2160" w:hanging="360"/>
      </w:pPr>
      <w:rPr>
        <w:rFonts w:ascii="Times New Roman" w:hAnsi="Times New Roman" w:hint="default"/>
      </w:rPr>
    </w:lvl>
    <w:lvl w:ilvl="3" w:tplc="7D32593A" w:tentative="1">
      <w:start w:val="1"/>
      <w:numFmt w:val="bullet"/>
      <w:lvlText w:val="•"/>
      <w:lvlJc w:val="left"/>
      <w:pPr>
        <w:tabs>
          <w:tab w:val="num" w:pos="2880"/>
        </w:tabs>
        <w:ind w:left="2880" w:hanging="360"/>
      </w:pPr>
      <w:rPr>
        <w:rFonts w:ascii="Times New Roman" w:hAnsi="Times New Roman" w:hint="default"/>
      </w:rPr>
    </w:lvl>
    <w:lvl w:ilvl="4" w:tplc="7DCED408" w:tentative="1">
      <w:start w:val="1"/>
      <w:numFmt w:val="bullet"/>
      <w:lvlText w:val="•"/>
      <w:lvlJc w:val="left"/>
      <w:pPr>
        <w:tabs>
          <w:tab w:val="num" w:pos="3600"/>
        </w:tabs>
        <w:ind w:left="3600" w:hanging="360"/>
      </w:pPr>
      <w:rPr>
        <w:rFonts w:ascii="Times New Roman" w:hAnsi="Times New Roman" w:hint="default"/>
      </w:rPr>
    </w:lvl>
    <w:lvl w:ilvl="5" w:tplc="CA2C6D5A" w:tentative="1">
      <w:start w:val="1"/>
      <w:numFmt w:val="bullet"/>
      <w:lvlText w:val="•"/>
      <w:lvlJc w:val="left"/>
      <w:pPr>
        <w:tabs>
          <w:tab w:val="num" w:pos="4320"/>
        </w:tabs>
        <w:ind w:left="4320" w:hanging="360"/>
      </w:pPr>
      <w:rPr>
        <w:rFonts w:ascii="Times New Roman" w:hAnsi="Times New Roman" w:hint="default"/>
      </w:rPr>
    </w:lvl>
    <w:lvl w:ilvl="6" w:tplc="A15E10CC" w:tentative="1">
      <w:start w:val="1"/>
      <w:numFmt w:val="bullet"/>
      <w:lvlText w:val="•"/>
      <w:lvlJc w:val="left"/>
      <w:pPr>
        <w:tabs>
          <w:tab w:val="num" w:pos="5040"/>
        </w:tabs>
        <w:ind w:left="5040" w:hanging="360"/>
      </w:pPr>
      <w:rPr>
        <w:rFonts w:ascii="Times New Roman" w:hAnsi="Times New Roman" w:hint="default"/>
      </w:rPr>
    </w:lvl>
    <w:lvl w:ilvl="7" w:tplc="AF5879BE" w:tentative="1">
      <w:start w:val="1"/>
      <w:numFmt w:val="bullet"/>
      <w:lvlText w:val="•"/>
      <w:lvlJc w:val="left"/>
      <w:pPr>
        <w:tabs>
          <w:tab w:val="num" w:pos="5760"/>
        </w:tabs>
        <w:ind w:left="5760" w:hanging="360"/>
      </w:pPr>
      <w:rPr>
        <w:rFonts w:ascii="Times New Roman" w:hAnsi="Times New Roman" w:hint="default"/>
      </w:rPr>
    </w:lvl>
    <w:lvl w:ilvl="8" w:tplc="EAC8C104" w:tentative="1">
      <w:start w:val="1"/>
      <w:numFmt w:val="bullet"/>
      <w:lvlText w:val="•"/>
      <w:lvlJc w:val="left"/>
      <w:pPr>
        <w:tabs>
          <w:tab w:val="num" w:pos="6480"/>
        </w:tabs>
        <w:ind w:left="6480" w:hanging="360"/>
      </w:pPr>
      <w:rPr>
        <w:rFonts w:ascii="Times New Roman" w:hAnsi="Times New Roman" w:hint="default"/>
      </w:rPr>
    </w:lvl>
  </w:abstractNum>
  <w:abstractNum w:abstractNumId="27">
    <w:nsid w:val="5FB029F2"/>
    <w:multiLevelType w:val="hybridMultilevel"/>
    <w:tmpl w:val="B7AA6A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1263494"/>
    <w:multiLevelType w:val="hybridMultilevel"/>
    <w:tmpl w:val="7EFC1A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cs="Times New Roman"/>
      </w:rPr>
    </w:lvl>
    <w:lvl w:ilvl="2" w:tplc="FFFFFFFF">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9">
    <w:nsid w:val="61B06373"/>
    <w:multiLevelType w:val="hybridMultilevel"/>
    <w:tmpl w:val="1D4C712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2813D6D"/>
    <w:multiLevelType w:val="hybridMultilevel"/>
    <w:tmpl w:val="9B8E14F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cs="Times New Roman"/>
      </w:rPr>
    </w:lvl>
    <w:lvl w:ilvl="2" w:tplc="FFFFFFFF">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1">
    <w:nsid w:val="6E882615"/>
    <w:multiLevelType w:val="hybridMultilevel"/>
    <w:tmpl w:val="EA847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203344"/>
    <w:multiLevelType w:val="hybridMultilevel"/>
    <w:tmpl w:val="ED8EE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B55012"/>
    <w:multiLevelType w:val="multilevel"/>
    <w:tmpl w:val="F314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F627CF"/>
    <w:multiLevelType w:val="hybridMultilevel"/>
    <w:tmpl w:val="7DF627CF"/>
    <w:lvl w:ilvl="0" w:tplc="AEC8D182">
      <w:start w:val="1"/>
      <w:numFmt w:val="bullet"/>
      <w:lvlText w:val=""/>
      <w:lvlPicBulletId w:val="0"/>
      <w:lvlJc w:val="left"/>
      <w:pPr>
        <w:tabs>
          <w:tab w:val="num" w:pos="720"/>
        </w:tabs>
        <w:ind w:left="720" w:hanging="360"/>
      </w:pPr>
      <w:rPr>
        <w:rFonts w:ascii="Wingdings" w:hAnsi="Wingdings"/>
      </w:rPr>
    </w:lvl>
    <w:lvl w:ilvl="1" w:tplc="DF2C2196">
      <w:start w:val="1"/>
      <w:numFmt w:val="bullet"/>
      <w:lvlText w:val=""/>
      <w:lvlPicBulletId w:val="0"/>
      <w:lvlJc w:val="left"/>
      <w:pPr>
        <w:tabs>
          <w:tab w:val="num" w:pos="1440"/>
        </w:tabs>
        <w:ind w:left="1440" w:hanging="360"/>
      </w:pPr>
      <w:rPr>
        <w:rFonts w:ascii="Courier New" w:hAnsi="Courier New"/>
      </w:rPr>
    </w:lvl>
    <w:lvl w:ilvl="2" w:tplc="CD7CC9A0">
      <w:start w:val="1"/>
      <w:numFmt w:val="bullet"/>
      <w:lvlText w:val=""/>
      <w:lvlPicBulletId w:val="0"/>
      <w:lvlJc w:val="left"/>
      <w:pPr>
        <w:tabs>
          <w:tab w:val="num" w:pos="2160"/>
        </w:tabs>
        <w:ind w:left="2160" w:hanging="360"/>
      </w:pPr>
      <w:rPr>
        <w:rFonts w:ascii="Wingdings" w:hAnsi="Wingdings"/>
      </w:rPr>
    </w:lvl>
    <w:lvl w:ilvl="3" w:tplc="8968C7AA">
      <w:start w:val="1"/>
      <w:numFmt w:val="bullet"/>
      <w:lvlText w:val=""/>
      <w:lvlPicBulletId w:val="0"/>
      <w:lvlJc w:val="left"/>
      <w:pPr>
        <w:tabs>
          <w:tab w:val="num" w:pos="2880"/>
        </w:tabs>
        <w:ind w:left="2880" w:hanging="360"/>
      </w:pPr>
      <w:rPr>
        <w:rFonts w:ascii="Symbol" w:hAnsi="Symbol"/>
      </w:rPr>
    </w:lvl>
    <w:lvl w:ilvl="4" w:tplc="704EC994">
      <w:start w:val="1"/>
      <w:numFmt w:val="bullet"/>
      <w:lvlText w:val=""/>
      <w:lvlPicBulletId w:val="0"/>
      <w:lvlJc w:val="left"/>
      <w:pPr>
        <w:tabs>
          <w:tab w:val="num" w:pos="3600"/>
        </w:tabs>
        <w:ind w:left="3600" w:hanging="360"/>
      </w:pPr>
      <w:rPr>
        <w:rFonts w:ascii="Courier New" w:hAnsi="Courier New"/>
      </w:rPr>
    </w:lvl>
    <w:lvl w:ilvl="5" w:tplc="BB50969A">
      <w:start w:val="1"/>
      <w:numFmt w:val="bullet"/>
      <w:lvlText w:val=""/>
      <w:lvlPicBulletId w:val="0"/>
      <w:lvlJc w:val="left"/>
      <w:pPr>
        <w:tabs>
          <w:tab w:val="num" w:pos="4320"/>
        </w:tabs>
        <w:ind w:left="4320" w:hanging="360"/>
      </w:pPr>
      <w:rPr>
        <w:rFonts w:ascii="Wingdings" w:hAnsi="Wingdings"/>
      </w:rPr>
    </w:lvl>
    <w:lvl w:ilvl="6" w:tplc="0690396A">
      <w:start w:val="1"/>
      <w:numFmt w:val="bullet"/>
      <w:lvlText w:val=""/>
      <w:lvlPicBulletId w:val="0"/>
      <w:lvlJc w:val="left"/>
      <w:pPr>
        <w:tabs>
          <w:tab w:val="num" w:pos="5040"/>
        </w:tabs>
        <w:ind w:left="5040" w:hanging="360"/>
      </w:pPr>
      <w:rPr>
        <w:rFonts w:ascii="Symbol" w:hAnsi="Symbol"/>
      </w:rPr>
    </w:lvl>
    <w:lvl w:ilvl="7" w:tplc="06149808">
      <w:start w:val="1"/>
      <w:numFmt w:val="bullet"/>
      <w:lvlText w:val=""/>
      <w:lvlPicBulletId w:val="0"/>
      <w:lvlJc w:val="left"/>
      <w:pPr>
        <w:tabs>
          <w:tab w:val="num" w:pos="5760"/>
        </w:tabs>
        <w:ind w:left="5760" w:hanging="360"/>
      </w:pPr>
      <w:rPr>
        <w:rFonts w:ascii="Courier New" w:hAnsi="Courier New"/>
      </w:rPr>
    </w:lvl>
    <w:lvl w:ilvl="8" w:tplc="DC5E9F48">
      <w:start w:val="1"/>
      <w:numFmt w:val="bullet"/>
      <w:lvlText w:val=""/>
      <w:lvlPicBulletId w:val="0"/>
      <w:lvlJc w:val="left"/>
      <w:pPr>
        <w:tabs>
          <w:tab w:val="num" w:pos="6480"/>
        </w:tabs>
        <w:ind w:left="6480" w:hanging="360"/>
      </w:pPr>
      <w:rPr>
        <w:rFonts w:ascii="Wingdings" w:hAnsi="Wingdings"/>
      </w:rPr>
    </w:lvl>
  </w:abstractNum>
  <w:abstractNum w:abstractNumId="35">
    <w:nsid w:val="7DF627D0"/>
    <w:multiLevelType w:val="hybridMultilevel"/>
    <w:tmpl w:val="7DF627D0"/>
    <w:lvl w:ilvl="0" w:tplc="761A66CA">
      <w:start w:val="1"/>
      <w:numFmt w:val="bullet"/>
      <w:lvlText w:val=""/>
      <w:lvlJc w:val="left"/>
      <w:pPr>
        <w:tabs>
          <w:tab w:val="num" w:pos="360"/>
        </w:tabs>
        <w:ind w:left="360" w:hanging="360"/>
      </w:pPr>
      <w:rPr>
        <w:rFonts w:ascii="Symbol" w:hAnsi="Symbol"/>
      </w:rPr>
    </w:lvl>
    <w:lvl w:ilvl="1" w:tplc="DAE297D8">
      <w:start w:val="1"/>
      <w:numFmt w:val="bullet"/>
      <w:lvlText w:val="o"/>
      <w:lvlJc w:val="left"/>
      <w:pPr>
        <w:tabs>
          <w:tab w:val="num" w:pos="1080"/>
        </w:tabs>
        <w:ind w:left="1080" w:hanging="360"/>
      </w:pPr>
      <w:rPr>
        <w:rFonts w:ascii="Courier New" w:hAnsi="Courier New"/>
      </w:rPr>
    </w:lvl>
    <w:lvl w:ilvl="2" w:tplc="9FFAE2DE">
      <w:start w:val="1"/>
      <w:numFmt w:val="bullet"/>
      <w:lvlText w:val=""/>
      <w:lvlJc w:val="left"/>
      <w:pPr>
        <w:tabs>
          <w:tab w:val="num" w:pos="1800"/>
        </w:tabs>
        <w:ind w:left="1800" w:hanging="360"/>
      </w:pPr>
      <w:rPr>
        <w:rFonts w:ascii="Wingdings" w:hAnsi="Wingdings"/>
      </w:rPr>
    </w:lvl>
    <w:lvl w:ilvl="3" w:tplc="F56A65E2">
      <w:start w:val="1"/>
      <w:numFmt w:val="bullet"/>
      <w:lvlText w:val=""/>
      <w:lvlJc w:val="left"/>
      <w:pPr>
        <w:tabs>
          <w:tab w:val="num" w:pos="2520"/>
        </w:tabs>
        <w:ind w:left="2520" w:hanging="360"/>
      </w:pPr>
      <w:rPr>
        <w:rFonts w:ascii="Symbol" w:hAnsi="Symbol"/>
      </w:rPr>
    </w:lvl>
    <w:lvl w:ilvl="4" w:tplc="E4705A6E">
      <w:start w:val="1"/>
      <w:numFmt w:val="bullet"/>
      <w:lvlText w:val="o"/>
      <w:lvlJc w:val="left"/>
      <w:pPr>
        <w:tabs>
          <w:tab w:val="num" w:pos="3240"/>
        </w:tabs>
        <w:ind w:left="3240" w:hanging="360"/>
      </w:pPr>
      <w:rPr>
        <w:rFonts w:ascii="Courier New" w:hAnsi="Courier New"/>
      </w:rPr>
    </w:lvl>
    <w:lvl w:ilvl="5" w:tplc="C66CC9D0">
      <w:start w:val="1"/>
      <w:numFmt w:val="bullet"/>
      <w:lvlText w:val=""/>
      <w:lvlJc w:val="left"/>
      <w:pPr>
        <w:tabs>
          <w:tab w:val="num" w:pos="3960"/>
        </w:tabs>
        <w:ind w:left="3960" w:hanging="360"/>
      </w:pPr>
      <w:rPr>
        <w:rFonts w:ascii="Wingdings" w:hAnsi="Wingdings"/>
      </w:rPr>
    </w:lvl>
    <w:lvl w:ilvl="6" w:tplc="E682BD5C">
      <w:start w:val="1"/>
      <w:numFmt w:val="bullet"/>
      <w:lvlText w:val=""/>
      <w:lvlJc w:val="left"/>
      <w:pPr>
        <w:tabs>
          <w:tab w:val="num" w:pos="4680"/>
        </w:tabs>
        <w:ind w:left="4680" w:hanging="360"/>
      </w:pPr>
      <w:rPr>
        <w:rFonts w:ascii="Symbol" w:hAnsi="Symbol"/>
      </w:rPr>
    </w:lvl>
    <w:lvl w:ilvl="7" w:tplc="0F581F86">
      <w:start w:val="1"/>
      <w:numFmt w:val="bullet"/>
      <w:lvlText w:val="o"/>
      <w:lvlJc w:val="left"/>
      <w:pPr>
        <w:tabs>
          <w:tab w:val="num" w:pos="5400"/>
        </w:tabs>
        <w:ind w:left="5400" w:hanging="360"/>
      </w:pPr>
      <w:rPr>
        <w:rFonts w:ascii="Courier New" w:hAnsi="Courier New"/>
      </w:rPr>
    </w:lvl>
    <w:lvl w:ilvl="8" w:tplc="C3C045C4">
      <w:start w:val="1"/>
      <w:numFmt w:val="bullet"/>
      <w:lvlText w:val=""/>
      <w:lvlJc w:val="left"/>
      <w:pPr>
        <w:tabs>
          <w:tab w:val="num" w:pos="6120"/>
        </w:tabs>
        <w:ind w:left="6120" w:hanging="360"/>
      </w:pPr>
      <w:rPr>
        <w:rFonts w:ascii="Wingdings" w:hAnsi="Wingdings"/>
      </w:rPr>
    </w:lvl>
  </w:abstractNum>
  <w:abstractNum w:abstractNumId="36">
    <w:nsid w:val="7DF627D1"/>
    <w:multiLevelType w:val="hybridMultilevel"/>
    <w:tmpl w:val="7DF627D1"/>
    <w:lvl w:ilvl="0" w:tplc="B97C6158">
      <w:start w:val="1"/>
      <w:numFmt w:val="bullet"/>
      <w:lvlText w:val=""/>
      <w:lvlJc w:val="left"/>
      <w:pPr>
        <w:tabs>
          <w:tab w:val="num" w:pos="360"/>
        </w:tabs>
        <w:ind w:left="360" w:hanging="360"/>
      </w:pPr>
      <w:rPr>
        <w:rFonts w:ascii="Symbol" w:hAnsi="Symbol"/>
      </w:rPr>
    </w:lvl>
    <w:lvl w:ilvl="1" w:tplc="C55295F4">
      <w:start w:val="1"/>
      <w:numFmt w:val="bullet"/>
      <w:lvlText w:val="o"/>
      <w:lvlJc w:val="left"/>
      <w:pPr>
        <w:tabs>
          <w:tab w:val="num" w:pos="1080"/>
        </w:tabs>
        <w:ind w:left="1080" w:hanging="360"/>
      </w:pPr>
      <w:rPr>
        <w:rFonts w:ascii="Courier New" w:hAnsi="Courier New"/>
      </w:rPr>
    </w:lvl>
    <w:lvl w:ilvl="2" w:tplc="595C86C0">
      <w:start w:val="1"/>
      <w:numFmt w:val="bullet"/>
      <w:lvlText w:val=""/>
      <w:lvlJc w:val="left"/>
      <w:pPr>
        <w:tabs>
          <w:tab w:val="num" w:pos="1800"/>
        </w:tabs>
        <w:ind w:left="1800" w:hanging="360"/>
      </w:pPr>
      <w:rPr>
        <w:rFonts w:ascii="Wingdings" w:hAnsi="Wingdings"/>
      </w:rPr>
    </w:lvl>
    <w:lvl w:ilvl="3" w:tplc="E02A51E8">
      <w:start w:val="1"/>
      <w:numFmt w:val="bullet"/>
      <w:lvlText w:val=""/>
      <w:lvlJc w:val="left"/>
      <w:pPr>
        <w:tabs>
          <w:tab w:val="num" w:pos="2520"/>
        </w:tabs>
        <w:ind w:left="2520" w:hanging="360"/>
      </w:pPr>
      <w:rPr>
        <w:rFonts w:ascii="Symbol" w:hAnsi="Symbol"/>
      </w:rPr>
    </w:lvl>
    <w:lvl w:ilvl="4" w:tplc="BABC5818">
      <w:start w:val="1"/>
      <w:numFmt w:val="bullet"/>
      <w:lvlText w:val="o"/>
      <w:lvlJc w:val="left"/>
      <w:pPr>
        <w:tabs>
          <w:tab w:val="num" w:pos="3240"/>
        </w:tabs>
        <w:ind w:left="3240" w:hanging="360"/>
      </w:pPr>
      <w:rPr>
        <w:rFonts w:ascii="Courier New" w:hAnsi="Courier New"/>
      </w:rPr>
    </w:lvl>
    <w:lvl w:ilvl="5" w:tplc="EB56FDD4">
      <w:start w:val="1"/>
      <w:numFmt w:val="bullet"/>
      <w:lvlText w:val=""/>
      <w:lvlJc w:val="left"/>
      <w:pPr>
        <w:tabs>
          <w:tab w:val="num" w:pos="3960"/>
        </w:tabs>
        <w:ind w:left="3960" w:hanging="360"/>
      </w:pPr>
      <w:rPr>
        <w:rFonts w:ascii="Wingdings" w:hAnsi="Wingdings"/>
      </w:rPr>
    </w:lvl>
    <w:lvl w:ilvl="6" w:tplc="6ECE6BCC">
      <w:start w:val="1"/>
      <w:numFmt w:val="bullet"/>
      <w:lvlText w:val=""/>
      <w:lvlJc w:val="left"/>
      <w:pPr>
        <w:tabs>
          <w:tab w:val="num" w:pos="4680"/>
        </w:tabs>
        <w:ind w:left="4680" w:hanging="360"/>
      </w:pPr>
      <w:rPr>
        <w:rFonts w:ascii="Symbol" w:hAnsi="Symbol"/>
      </w:rPr>
    </w:lvl>
    <w:lvl w:ilvl="7" w:tplc="D2940D8E">
      <w:start w:val="1"/>
      <w:numFmt w:val="bullet"/>
      <w:lvlText w:val="o"/>
      <w:lvlJc w:val="left"/>
      <w:pPr>
        <w:tabs>
          <w:tab w:val="num" w:pos="5400"/>
        </w:tabs>
        <w:ind w:left="5400" w:hanging="360"/>
      </w:pPr>
      <w:rPr>
        <w:rFonts w:ascii="Courier New" w:hAnsi="Courier New"/>
      </w:rPr>
    </w:lvl>
    <w:lvl w:ilvl="8" w:tplc="6396E9BA">
      <w:start w:val="1"/>
      <w:numFmt w:val="bullet"/>
      <w:lvlText w:val=""/>
      <w:lvlJc w:val="left"/>
      <w:pPr>
        <w:tabs>
          <w:tab w:val="num" w:pos="6120"/>
        </w:tabs>
        <w:ind w:left="6120" w:hanging="360"/>
      </w:pPr>
      <w:rPr>
        <w:rFonts w:ascii="Wingdings" w:hAnsi="Wingdings"/>
      </w:rPr>
    </w:lvl>
  </w:abstractNum>
  <w:abstractNum w:abstractNumId="37">
    <w:nsid w:val="7DF627D2"/>
    <w:multiLevelType w:val="hybridMultilevel"/>
    <w:tmpl w:val="7DF627D2"/>
    <w:lvl w:ilvl="0" w:tplc="554CB024">
      <w:start w:val="1"/>
      <w:numFmt w:val="bullet"/>
      <w:lvlText w:val=""/>
      <w:lvlJc w:val="left"/>
      <w:pPr>
        <w:tabs>
          <w:tab w:val="num" w:pos="360"/>
        </w:tabs>
        <w:ind w:left="360" w:hanging="360"/>
      </w:pPr>
      <w:rPr>
        <w:rFonts w:ascii="Symbol" w:hAnsi="Symbol"/>
      </w:rPr>
    </w:lvl>
    <w:lvl w:ilvl="1" w:tplc="CC5C805E">
      <w:start w:val="1"/>
      <w:numFmt w:val="bullet"/>
      <w:lvlText w:val="o"/>
      <w:lvlJc w:val="left"/>
      <w:pPr>
        <w:tabs>
          <w:tab w:val="num" w:pos="1080"/>
        </w:tabs>
        <w:ind w:left="1080" w:hanging="360"/>
      </w:pPr>
      <w:rPr>
        <w:rFonts w:ascii="Courier New" w:hAnsi="Courier New"/>
      </w:rPr>
    </w:lvl>
    <w:lvl w:ilvl="2" w:tplc="2B6883CA">
      <w:start w:val="1"/>
      <w:numFmt w:val="bullet"/>
      <w:lvlText w:val=""/>
      <w:lvlJc w:val="left"/>
      <w:pPr>
        <w:tabs>
          <w:tab w:val="num" w:pos="1800"/>
        </w:tabs>
        <w:ind w:left="1800" w:hanging="360"/>
      </w:pPr>
      <w:rPr>
        <w:rFonts w:ascii="Wingdings" w:hAnsi="Wingdings"/>
      </w:rPr>
    </w:lvl>
    <w:lvl w:ilvl="3" w:tplc="63622EC8">
      <w:start w:val="1"/>
      <w:numFmt w:val="bullet"/>
      <w:lvlText w:val=""/>
      <w:lvlJc w:val="left"/>
      <w:pPr>
        <w:tabs>
          <w:tab w:val="num" w:pos="2520"/>
        </w:tabs>
        <w:ind w:left="2520" w:hanging="360"/>
      </w:pPr>
      <w:rPr>
        <w:rFonts w:ascii="Symbol" w:hAnsi="Symbol"/>
      </w:rPr>
    </w:lvl>
    <w:lvl w:ilvl="4" w:tplc="080AEB64">
      <w:start w:val="1"/>
      <w:numFmt w:val="bullet"/>
      <w:lvlText w:val="o"/>
      <w:lvlJc w:val="left"/>
      <w:pPr>
        <w:tabs>
          <w:tab w:val="num" w:pos="3240"/>
        </w:tabs>
        <w:ind w:left="3240" w:hanging="360"/>
      </w:pPr>
      <w:rPr>
        <w:rFonts w:ascii="Courier New" w:hAnsi="Courier New"/>
      </w:rPr>
    </w:lvl>
    <w:lvl w:ilvl="5" w:tplc="FC86281E">
      <w:start w:val="1"/>
      <w:numFmt w:val="bullet"/>
      <w:lvlText w:val=""/>
      <w:lvlJc w:val="left"/>
      <w:pPr>
        <w:tabs>
          <w:tab w:val="num" w:pos="3960"/>
        </w:tabs>
        <w:ind w:left="3960" w:hanging="360"/>
      </w:pPr>
      <w:rPr>
        <w:rFonts w:ascii="Wingdings" w:hAnsi="Wingdings"/>
      </w:rPr>
    </w:lvl>
    <w:lvl w:ilvl="6" w:tplc="73CCDF3C">
      <w:start w:val="1"/>
      <w:numFmt w:val="bullet"/>
      <w:lvlText w:val=""/>
      <w:lvlJc w:val="left"/>
      <w:pPr>
        <w:tabs>
          <w:tab w:val="num" w:pos="4680"/>
        </w:tabs>
        <w:ind w:left="4680" w:hanging="360"/>
      </w:pPr>
      <w:rPr>
        <w:rFonts w:ascii="Symbol" w:hAnsi="Symbol"/>
      </w:rPr>
    </w:lvl>
    <w:lvl w:ilvl="7" w:tplc="9188AA74">
      <w:start w:val="1"/>
      <w:numFmt w:val="bullet"/>
      <w:lvlText w:val="o"/>
      <w:lvlJc w:val="left"/>
      <w:pPr>
        <w:tabs>
          <w:tab w:val="num" w:pos="5400"/>
        </w:tabs>
        <w:ind w:left="5400" w:hanging="360"/>
      </w:pPr>
      <w:rPr>
        <w:rFonts w:ascii="Courier New" w:hAnsi="Courier New"/>
      </w:rPr>
    </w:lvl>
    <w:lvl w:ilvl="8" w:tplc="BDD2D2E2">
      <w:start w:val="1"/>
      <w:numFmt w:val="bullet"/>
      <w:lvlText w:val=""/>
      <w:lvlJc w:val="left"/>
      <w:pPr>
        <w:tabs>
          <w:tab w:val="num" w:pos="6120"/>
        </w:tabs>
        <w:ind w:left="6120" w:hanging="360"/>
      </w:pPr>
      <w:rPr>
        <w:rFonts w:ascii="Wingdings" w:hAnsi="Wingdings"/>
      </w:rPr>
    </w:lvl>
  </w:abstractNum>
  <w:abstractNum w:abstractNumId="38">
    <w:nsid w:val="7DF627D4"/>
    <w:multiLevelType w:val="hybridMultilevel"/>
    <w:tmpl w:val="7DF627D4"/>
    <w:lvl w:ilvl="0" w:tplc="E7FC46FE">
      <w:start w:val="1"/>
      <w:numFmt w:val="bullet"/>
      <w:lvlText w:val=""/>
      <w:lvlPicBulletId w:val="1"/>
      <w:lvlJc w:val="left"/>
      <w:pPr>
        <w:tabs>
          <w:tab w:val="num" w:pos="720"/>
        </w:tabs>
        <w:ind w:left="720" w:hanging="360"/>
      </w:pPr>
      <w:rPr>
        <w:rFonts w:ascii="Wingdings" w:hAnsi="Wingdings"/>
      </w:rPr>
    </w:lvl>
    <w:lvl w:ilvl="1" w:tplc="0D166DF8">
      <w:start w:val="1"/>
      <w:numFmt w:val="bullet"/>
      <w:lvlText w:val=""/>
      <w:lvlPicBulletId w:val="1"/>
      <w:lvlJc w:val="left"/>
      <w:pPr>
        <w:tabs>
          <w:tab w:val="num" w:pos="1440"/>
        </w:tabs>
        <w:ind w:left="1440" w:hanging="360"/>
      </w:pPr>
      <w:rPr>
        <w:rFonts w:ascii="Courier New" w:hAnsi="Courier New"/>
      </w:rPr>
    </w:lvl>
    <w:lvl w:ilvl="2" w:tplc="35EAE36C">
      <w:start w:val="1"/>
      <w:numFmt w:val="bullet"/>
      <w:lvlText w:val=""/>
      <w:lvlPicBulletId w:val="1"/>
      <w:lvlJc w:val="left"/>
      <w:pPr>
        <w:tabs>
          <w:tab w:val="num" w:pos="2160"/>
        </w:tabs>
        <w:ind w:left="2160" w:hanging="360"/>
      </w:pPr>
      <w:rPr>
        <w:rFonts w:ascii="Wingdings" w:hAnsi="Wingdings"/>
      </w:rPr>
    </w:lvl>
    <w:lvl w:ilvl="3" w:tplc="6C06BDB6">
      <w:start w:val="1"/>
      <w:numFmt w:val="bullet"/>
      <w:lvlText w:val=""/>
      <w:lvlPicBulletId w:val="1"/>
      <w:lvlJc w:val="left"/>
      <w:pPr>
        <w:tabs>
          <w:tab w:val="num" w:pos="2880"/>
        </w:tabs>
        <w:ind w:left="2880" w:hanging="360"/>
      </w:pPr>
      <w:rPr>
        <w:rFonts w:ascii="Symbol" w:hAnsi="Symbol"/>
      </w:rPr>
    </w:lvl>
    <w:lvl w:ilvl="4" w:tplc="8AE8543E">
      <w:start w:val="1"/>
      <w:numFmt w:val="bullet"/>
      <w:lvlText w:val=""/>
      <w:lvlPicBulletId w:val="1"/>
      <w:lvlJc w:val="left"/>
      <w:pPr>
        <w:tabs>
          <w:tab w:val="num" w:pos="3600"/>
        </w:tabs>
        <w:ind w:left="3600" w:hanging="360"/>
      </w:pPr>
      <w:rPr>
        <w:rFonts w:ascii="Courier New" w:hAnsi="Courier New"/>
      </w:rPr>
    </w:lvl>
    <w:lvl w:ilvl="5" w:tplc="25522B42">
      <w:start w:val="1"/>
      <w:numFmt w:val="bullet"/>
      <w:lvlText w:val=""/>
      <w:lvlPicBulletId w:val="1"/>
      <w:lvlJc w:val="left"/>
      <w:pPr>
        <w:tabs>
          <w:tab w:val="num" w:pos="4320"/>
        </w:tabs>
        <w:ind w:left="4320" w:hanging="360"/>
      </w:pPr>
      <w:rPr>
        <w:rFonts w:ascii="Wingdings" w:hAnsi="Wingdings"/>
      </w:rPr>
    </w:lvl>
    <w:lvl w:ilvl="6" w:tplc="D690FE70">
      <w:start w:val="1"/>
      <w:numFmt w:val="bullet"/>
      <w:lvlText w:val=""/>
      <w:lvlPicBulletId w:val="1"/>
      <w:lvlJc w:val="left"/>
      <w:pPr>
        <w:tabs>
          <w:tab w:val="num" w:pos="5040"/>
        </w:tabs>
        <w:ind w:left="5040" w:hanging="360"/>
      </w:pPr>
      <w:rPr>
        <w:rFonts w:ascii="Symbol" w:hAnsi="Symbol"/>
      </w:rPr>
    </w:lvl>
    <w:lvl w:ilvl="7" w:tplc="9F0AD672">
      <w:start w:val="1"/>
      <w:numFmt w:val="bullet"/>
      <w:lvlText w:val=""/>
      <w:lvlPicBulletId w:val="1"/>
      <w:lvlJc w:val="left"/>
      <w:pPr>
        <w:tabs>
          <w:tab w:val="num" w:pos="5760"/>
        </w:tabs>
        <w:ind w:left="5760" w:hanging="360"/>
      </w:pPr>
      <w:rPr>
        <w:rFonts w:ascii="Courier New" w:hAnsi="Courier New"/>
      </w:rPr>
    </w:lvl>
    <w:lvl w:ilvl="8" w:tplc="80F82250">
      <w:start w:val="1"/>
      <w:numFmt w:val="bullet"/>
      <w:lvlText w:val=""/>
      <w:lvlPicBulletId w:val="1"/>
      <w:lvlJc w:val="left"/>
      <w:pPr>
        <w:tabs>
          <w:tab w:val="num" w:pos="6480"/>
        </w:tabs>
        <w:ind w:left="6480" w:hanging="360"/>
      </w:pPr>
      <w:rPr>
        <w:rFonts w:ascii="Wingdings" w:hAnsi="Wingdings"/>
      </w:rPr>
    </w:lvl>
  </w:abstractNum>
  <w:abstractNum w:abstractNumId="39">
    <w:nsid w:val="7DF627D9"/>
    <w:multiLevelType w:val="hybridMultilevel"/>
    <w:tmpl w:val="7DF627D9"/>
    <w:lvl w:ilvl="0" w:tplc="4D6EF750">
      <w:start w:val="1"/>
      <w:numFmt w:val="bullet"/>
      <w:lvlText w:val=""/>
      <w:lvlJc w:val="left"/>
      <w:pPr>
        <w:tabs>
          <w:tab w:val="num" w:pos="360"/>
        </w:tabs>
        <w:ind w:left="360" w:hanging="360"/>
      </w:pPr>
      <w:rPr>
        <w:rFonts w:ascii="Symbol" w:hAnsi="Symbol"/>
      </w:rPr>
    </w:lvl>
    <w:lvl w:ilvl="1" w:tplc="3A400A76">
      <w:start w:val="1"/>
      <w:numFmt w:val="bullet"/>
      <w:lvlText w:val="o"/>
      <w:lvlJc w:val="left"/>
      <w:pPr>
        <w:tabs>
          <w:tab w:val="num" w:pos="1080"/>
        </w:tabs>
        <w:ind w:left="1080" w:hanging="360"/>
      </w:pPr>
      <w:rPr>
        <w:rFonts w:ascii="Courier New" w:hAnsi="Courier New"/>
      </w:rPr>
    </w:lvl>
    <w:lvl w:ilvl="2" w:tplc="BABEACFA">
      <w:start w:val="1"/>
      <w:numFmt w:val="bullet"/>
      <w:lvlText w:val=""/>
      <w:lvlJc w:val="left"/>
      <w:pPr>
        <w:tabs>
          <w:tab w:val="num" w:pos="1800"/>
        </w:tabs>
        <w:ind w:left="1800" w:hanging="360"/>
      </w:pPr>
      <w:rPr>
        <w:rFonts w:ascii="Wingdings" w:hAnsi="Wingdings"/>
      </w:rPr>
    </w:lvl>
    <w:lvl w:ilvl="3" w:tplc="A6C8D638">
      <w:start w:val="1"/>
      <w:numFmt w:val="bullet"/>
      <w:lvlText w:val=""/>
      <w:lvlJc w:val="left"/>
      <w:pPr>
        <w:tabs>
          <w:tab w:val="num" w:pos="2520"/>
        </w:tabs>
        <w:ind w:left="2520" w:hanging="360"/>
      </w:pPr>
      <w:rPr>
        <w:rFonts w:ascii="Symbol" w:hAnsi="Symbol"/>
      </w:rPr>
    </w:lvl>
    <w:lvl w:ilvl="4" w:tplc="B3CA03CC">
      <w:start w:val="1"/>
      <w:numFmt w:val="bullet"/>
      <w:lvlText w:val="o"/>
      <w:lvlJc w:val="left"/>
      <w:pPr>
        <w:tabs>
          <w:tab w:val="num" w:pos="3240"/>
        </w:tabs>
        <w:ind w:left="3240" w:hanging="360"/>
      </w:pPr>
      <w:rPr>
        <w:rFonts w:ascii="Courier New" w:hAnsi="Courier New"/>
      </w:rPr>
    </w:lvl>
    <w:lvl w:ilvl="5" w:tplc="04FA27BC">
      <w:start w:val="1"/>
      <w:numFmt w:val="bullet"/>
      <w:lvlText w:val=""/>
      <w:lvlJc w:val="left"/>
      <w:pPr>
        <w:tabs>
          <w:tab w:val="num" w:pos="3960"/>
        </w:tabs>
        <w:ind w:left="3960" w:hanging="360"/>
      </w:pPr>
      <w:rPr>
        <w:rFonts w:ascii="Wingdings" w:hAnsi="Wingdings"/>
      </w:rPr>
    </w:lvl>
    <w:lvl w:ilvl="6" w:tplc="BD340E70">
      <w:start w:val="1"/>
      <w:numFmt w:val="bullet"/>
      <w:lvlText w:val=""/>
      <w:lvlJc w:val="left"/>
      <w:pPr>
        <w:tabs>
          <w:tab w:val="num" w:pos="4680"/>
        </w:tabs>
        <w:ind w:left="4680" w:hanging="360"/>
      </w:pPr>
      <w:rPr>
        <w:rFonts w:ascii="Symbol" w:hAnsi="Symbol"/>
      </w:rPr>
    </w:lvl>
    <w:lvl w:ilvl="7" w:tplc="52CAA0C6">
      <w:start w:val="1"/>
      <w:numFmt w:val="bullet"/>
      <w:lvlText w:val="o"/>
      <w:lvlJc w:val="left"/>
      <w:pPr>
        <w:tabs>
          <w:tab w:val="num" w:pos="5400"/>
        </w:tabs>
        <w:ind w:left="5400" w:hanging="360"/>
      </w:pPr>
      <w:rPr>
        <w:rFonts w:ascii="Courier New" w:hAnsi="Courier New"/>
      </w:rPr>
    </w:lvl>
    <w:lvl w:ilvl="8" w:tplc="369C7BB6">
      <w:start w:val="1"/>
      <w:numFmt w:val="bullet"/>
      <w:lvlText w:val=""/>
      <w:lvlJc w:val="left"/>
      <w:pPr>
        <w:tabs>
          <w:tab w:val="num" w:pos="6120"/>
        </w:tabs>
        <w:ind w:left="6120" w:hanging="360"/>
      </w:pPr>
      <w:rPr>
        <w:rFonts w:ascii="Wingdings" w:hAnsi="Wingdings"/>
      </w:rPr>
    </w:lvl>
  </w:abstractNum>
  <w:num w:numId="1">
    <w:abstractNumId w:val="21"/>
  </w:num>
  <w:num w:numId="2">
    <w:abstractNumId w:val="25"/>
  </w:num>
  <w:num w:numId="3">
    <w:abstractNumId w:val="5"/>
  </w:num>
  <w:num w:numId="4">
    <w:abstractNumId w:val="26"/>
  </w:num>
  <w:num w:numId="5">
    <w:abstractNumId w:val="4"/>
  </w:num>
  <w:num w:numId="6">
    <w:abstractNumId w:val="11"/>
  </w:num>
  <w:num w:numId="7">
    <w:abstractNumId w:val="22"/>
  </w:num>
  <w:num w:numId="8">
    <w:abstractNumId w:val="31"/>
  </w:num>
  <w:num w:numId="9">
    <w:abstractNumId w:val="14"/>
  </w:num>
  <w:num w:numId="10">
    <w:abstractNumId w:val="33"/>
  </w:num>
  <w:num w:numId="11">
    <w:abstractNumId w:val="12"/>
  </w:num>
  <w:num w:numId="12">
    <w:abstractNumId w:val="10"/>
  </w:num>
  <w:num w:numId="13">
    <w:abstractNumId w:val="0"/>
  </w:num>
  <w:num w:numId="14">
    <w:abstractNumId w:val="16"/>
  </w:num>
  <w:num w:numId="15">
    <w:abstractNumId w:val="13"/>
  </w:num>
  <w:num w:numId="16">
    <w:abstractNumId w:val="7"/>
  </w:num>
  <w:num w:numId="17">
    <w:abstractNumId w:val="23"/>
  </w:num>
  <w:num w:numId="18">
    <w:abstractNumId w:val="9"/>
  </w:num>
  <w:num w:numId="19">
    <w:abstractNumId w:val="29"/>
  </w:num>
  <w:num w:numId="20">
    <w:abstractNumId w:val="20"/>
  </w:num>
  <w:num w:numId="21">
    <w:abstractNumId w:val="6"/>
  </w:num>
  <w:num w:numId="22">
    <w:abstractNumId w:val="30"/>
  </w:num>
  <w:num w:numId="23">
    <w:abstractNumId w:val="1"/>
  </w:num>
  <w:num w:numId="24">
    <w:abstractNumId w:val="34"/>
  </w:num>
  <w:num w:numId="25">
    <w:abstractNumId w:val="35"/>
  </w:num>
  <w:num w:numId="26">
    <w:abstractNumId w:val="36"/>
  </w:num>
  <w:num w:numId="27">
    <w:abstractNumId w:val="37"/>
  </w:num>
  <w:num w:numId="28">
    <w:abstractNumId w:val="38"/>
  </w:num>
  <w:num w:numId="29">
    <w:abstractNumId w:val="19"/>
  </w:num>
  <w:num w:numId="30">
    <w:abstractNumId w:val="27"/>
  </w:num>
  <w:num w:numId="31">
    <w:abstractNumId w:val="8"/>
  </w:num>
  <w:num w:numId="32">
    <w:abstractNumId w:val="28"/>
  </w:num>
  <w:num w:numId="33">
    <w:abstractNumId w:val="17"/>
  </w:num>
  <w:num w:numId="34">
    <w:abstractNumId w:val="24"/>
  </w:num>
  <w:num w:numId="35">
    <w:abstractNumId w:val="3"/>
  </w:num>
  <w:num w:numId="36">
    <w:abstractNumId w:val="39"/>
  </w:num>
  <w:num w:numId="37">
    <w:abstractNumId w:val="2"/>
  </w:num>
  <w:num w:numId="38">
    <w:abstractNumId w:val="15"/>
  </w:num>
  <w:num w:numId="39">
    <w:abstractNumId w:val="18"/>
  </w:num>
  <w:num w:numId="40">
    <w:abstractNumId w:val="3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lorzano, Nancy ">
    <w15:presenceInfo w15:providerId="None" w15:userId="Solorzano, Nancy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C37"/>
    <w:rsid w:val="00030864"/>
    <w:rsid w:val="000455E1"/>
    <w:rsid w:val="0005118B"/>
    <w:rsid w:val="000840B8"/>
    <w:rsid w:val="000D5509"/>
    <w:rsid w:val="00105564"/>
    <w:rsid w:val="00112A39"/>
    <w:rsid w:val="001367FD"/>
    <w:rsid w:val="00143435"/>
    <w:rsid w:val="00153E6E"/>
    <w:rsid w:val="0015639A"/>
    <w:rsid w:val="00194FA4"/>
    <w:rsid w:val="001A3AC1"/>
    <w:rsid w:val="001E1950"/>
    <w:rsid w:val="001F7C52"/>
    <w:rsid w:val="002133AC"/>
    <w:rsid w:val="00213FAE"/>
    <w:rsid w:val="00214803"/>
    <w:rsid w:val="00276210"/>
    <w:rsid w:val="002810B8"/>
    <w:rsid w:val="002A3F4E"/>
    <w:rsid w:val="00307814"/>
    <w:rsid w:val="00317090"/>
    <w:rsid w:val="00351499"/>
    <w:rsid w:val="0036445C"/>
    <w:rsid w:val="00370496"/>
    <w:rsid w:val="003A3750"/>
    <w:rsid w:val="003A4D2B"/>
    <w:rsid w:val="003B38E1"/>
    <w:rsid w:val="003C014C"/>
    <w:rsid w:val="003E7B2B"/>
    <w:rsid w:val="004633FA"/>
    <w:rsid w:val="00463E06"/>
    <w:rsid w:val="004641BC"/>
    <w:rsid w:val="004769DC"/>
    <w:rsid w:val="00482695"/>
    <w:rsid w:val="004A1873"/>
    <w:rsid w:val="004B6ADD"/>
    <w:rsid w:val="004C5B48"/>
    <w:rsid w:val="004D6360"/>
    <w:rsid w:val="0052277B"/>
    <w:rsid w:val="00567494"/>
    <w:rsid w:val="00570DC4"/>
    <w:rsid w:val="00584E10"/>
    <w:rsid w:val="0058A02E"/>
    <w:rsid w:val="005957AE"/>
    <w:rsid w:val="00595855"/>
    <w:rsid w:val="00595935"/>
    <w:rsid w:val="005B3CA3"/>
    <w:rsid w:val="005E1E47"/>
    <w:rsid w:val="005E3702"/>
    <w:rsid w:val="005F361E"/>
    <w:rsid w:val="00611B33"/>
    <w:rsid w:val="00613F82"/>
    <w:rsid w:val="0063628A"/>
    <w:rsid w:val="00636507"/>
    <w:rsid w:val="00651D77"/>
    <w:rsid w:val="00671F4E"/>
    <w:rsid w:val="006864D6"/>
    <w:rsid w:val="00687C20"/>
    <w:rsid w:val="006925B0"/>
    <w:rsid w:val="00696821"/>
    <w:rsid w:val="006B443B"/>
    <w:rsid w:val="006B6704"/>
    <w:rsid w:val="006B7804"/>
    <w:rsid w:val="006C508F"/>
    <w:rsid w:val="006C6C33"/>
    <w:rsid w:val="006E079B"/>
    <w:rsid w:val="00702C48"/>
    <w:rsid w:val="00765A4C"/>
    <w:rsid w:val="00784DD2"/>
    <w:rsid w:val="007875F1"/>
    <w:rsid w:val="007C3A68"/>
    <w:rsid w:val="007D5085"/>
    <w:rsid w:val="007E0C37"/>
    <w:rsid w:val="007F5806"/>
    <w:rsid w:val="007F7705"/>
    <w:rsid w:val="008007BA"/>
    <w:rsid w:val="00815110"/>
    <w:rsid w:val="0082427F"/>
    <w:rsid w:val="0082760C"/>
    <w:rsid w:val="00834AFA"/>
    <w:rsid w:val="00843A84"/>
    <w:rsid w:val="00860F0A"/>
    <w:rsid w:val="008713C4"/>
    <w:rsid w:val="008772F9"/>
    <w:rsid w:val="00885791"/>
    <w:rsid w:val="00891F4E"/>
    <w:rsid w:val="008C543A"/>
    <w:rsid w:val="009076EE"/>
    <w:rsid w:val="009225EA"/>
    <w:rsid w:val="00933B26"/>
    <w:rsid w:val="00940CB8"/>
    <w:rsid w:val="0094203F"/>
    <w:rsid w:val="009529A3"/>
    <w:rsid w:val="00961F1F"/>
    <w:rsid w:val="009669C8"/>
    <w:rsid w:val="00971CE4"/>
    <w:rsid w:val="0097468D"/>
    <w:rsid w:val="00986E9B"/>
    <w:rsid w:val="00994873"/>
    <w:rsid w:val="009B21ED"/>
    <w:rsid w:val="009B48A0"/>
    <w:rsid w:val="009B6D99"/>
    <w:rsid w:val="009D6248"/>
    <w:rsid w:val="009F6627"/>
    <w:rsid w:val="00A035DA"/>
    <w:rsid w:val="00A06DAF"/>
    <w:rsid w:val="00A11422"/>
    <w:rsid w:val="00A11D51"/>
    <w:rsid w:val="00A20F6E"/>
    <w:rsid w:val="00A22689"/>
    <w:rsid w:val="00A42FCA"/>
    <w:rsid w:val="00A83433"/>
    <w:rsid w:val="00AA3D0B"/>
    <w:rsid w:val="00AB4611"/>
    <w:rsid w:val="00AC4E61"/>
    <w:rsid w:val="00AE0D0D"/>
    <w:rsid w:val="00B55E1A"/>
    <w:rsid w:val="00B61192"/>
    <w:rsid w:val="00B64669"/>
    <w:rsid w:val="00B7530F"/>
    <w:rsid w:val="00B958CB"/>
    <w:rsid w:val="00BB2C9D"/>
    <w:rsid w:val="00BB43ED"/>
    <w:rsid w:val="00BD23CA"/>
    <w:rsid w:val="00BD5954"/>
    <w:rsid w:val="00C07ACD"/>
    <w:rsid w:val="00C31956"/>
    <w:rsid w:val="00C40A1F"/>
    <w:rsid w:val="00C53104"/>
    <w:rsid w:val="00C54ADE"/>
    <w:rsid w:val="00C7293F"/>
    <w:rsid w:val="00CA095D"/>
    <w:rsid w:val="00CA445A"/>
    <w:rsid w:val="00CC68C4"/>
    <w:rsid w:val="00CE3C50"/>
    <w:rsid w:val="00CF2F96"/>
    <w:rsid w:val="00CF3D0F"/>
    <w:rsid w:val="00D009D4"/>
    <w:rsid w:val="00D0481D"/>
    <w:rsid w:val="00D27E6E"/>
    <w:rsid w:val="00D70D00"/>
    <w:rsid w:val="00DC3991"/>
    <w:rsid w:val="00DC3AB5"/>
    <w:rsid w:val="00DD1ACD"/>
    <w:rsid w:val="00DE1F8A"/>
    <w:rsid w:val="00DF416B"/>
    <w:rsid w:val="00E10694"/>
    <w:rsid w:val="00E21A8B"/>
    <w:rsid w:val="00E34E9C"/>
    <w:rsid w:val="00E42367"/>
    <w:rsid w:val="00E8356A"/>
    <w:rsid w:val="00E84DAA"/>
    <w:rsid w:val="00E8634F"/>
    <w:rsid w:val="00E938D0"/>
    <w:rsid w:val="00EB4EF2"/>
    <w:rsid w:val="00EB5A0C"/>
    <w:rsid w:val="00EC2DD1"/>
    <w:rsid w:val="00EC7F00"/>
    <w:rsid w:val="00ED4C48"/>
    <w:rsid w:val="00EF0BBD"/>
    <w:rsid w:val="00F06137"/>
    <w:rsid w:val="00F0637E"/>
    <w:rsid w:val="00F105C1"/>
    <w:rsid w:val="00F14500"/>
    <w:rsid w:val="00F20608"/>
    <w:rsid w:val="00F272C9"/>
    <w:rsid w:val="00F40554"/>
    <w:rsid w:val="00F91EB9"/>
    <w:rsid w:val="00FC6E53"/>
    <w:rsid w:val="00FD5799"/>
    <w:rsid w:val="00FE0BDD"/>
    <w:rsid w:val="01568553"/>
    <w:rsid w:val="0479C32E"/>
    <w:rsid w:val="099E8B71"/>
    <w:rsid w:val="0A6CF68C"/>
    <w:rsid w:val="0B62990A"/>
    <w:rsid w:val="0E46115C"/>
    <w:rsid w:val="0F826C5C"/>
    <w:rsid w:val="1073A3F9"/>
    <w:rsid w:val="10C9F884"/>
    <w:rsid w:val="12A51F1B"/>
    <w:rsid w:val="1735D571"/>
    <w:rsid w:val="18DD3BD3"/>
    <w:rsid w:val="1C25909A"/>
    <w:rsid w:val="1C74C489"/>
    <w:rsid w:val="1D3CAB3C"/>
    <w:rsid w:val="20ECE044"/>
    <w:rsid w:val="22CBE644"/>
    <w:rsid w:val="22CEA155"/>
    <w:rsid w:val="2392C779"/>
    <w:rsid w:val="2696E98C"/>
    <w:rsid w:val="27644124"/>
    <w:rsid w:val="2795E858"/>
    <w:rsid w:val="2842A06E"/>
    <w:rsid w:val="2A66C2AA"/>
    <w:rsid w:val="2B26552E"/>
    <w:rsid w:val="2C2B52F8"/>
    <w:rsid w:val="2C9CE2C2"/>
    <w:rsid w:val="2F0B1054"/>
    <w:rsid w:val="30B34167"/>
    <w:rsid w:val="3138DF35"/>
    <w:rsid w:val="32623426"/>
    <w:rsid w:val="33117008"/>
    <w:rsid w:val="33E17EAD"/>
    <w:rsid w:val="368F7A8D"/>
    <w:rsid w:val="37517857"/>
    <w:rsid w:val="398A9D2C"/>
    <w:rsid w:val="3F890C39"/>
    <w:rsid w:val="3F9EA9C8"/>
    <w:rsid w:val="42256040"/>
    <w:rsid w:val="4242D1F2"/>
    <w:rsid w:val="42B862DE"/>
    <w:rsid w:val="43E1522D"/>
    <w:rsid w:val="45C9B1B0"/>
    <w:rsid w:val="496EF323"/>
    <w:rsid w:val="4971C555"/>
    <w:rsid w:val="4B2947BB"/>
    <w:rsid w:val="4C134123"/>
    <w:rsid w:val="4CEE087C"/>
    <w:rsid w:val="4D063D50"/>
    <w:rsid w:val="4F94664D"/>
    <w:rsid w:val="51DD4B5B"/>
    <w:rsid w:val="522CECFC"/>
    <w:rsid w:val="537A858D"/>
    <w:rsid w:val="53A2509F"/>
    <w:rsid w:val="5641497E"/>
    <w:rsid w:val="56BF477B"/>
    <w:rsid w:val="58EA58ED"/>
    <w:rsid w:val="5A993525"/>
    <w:rsid w:val="5B62AB0F"/>
    <w:rsid w:val="5C6491C8"/>
    <w:rsid w:val="5D5EA992"/>
    <w:rsid w:val="5FE2A6E5"/>
    <w:rsid w:val="603DE1EC"/>
    <w:rsid w:val="610B97C9"/>
    <w:rsid w:val="612C56BF"/>
    <w:rsid w:val="631D73E8"/>
    <w:rsid w:val="645820F5"/>
    <w:rsid w:val="64585D7C"/>
    <w:rsid w:val="673B0067"/>
    <w:rsid w:val="69F49E43"/>
    <w:rsid w:val="6B18ACB7"/>
    <w:rsid w:val="70257F38"/>
    <w:rsid w:val="715F6282"/>
    <w:rsid w:val="758A28B1"/>
    <w:rsid w:val="762C2EBD"/>
    <w:rsid w:val="764709AD"/>
    <w:rsid w:val="78802083"/>
    <w:rsid w:val="78BD0CAC"/>
    <w:rsid w:val="7A924BA9"/>
    <w:rsid w:val="7B2F3528"/>
    <w:rsid w:val="7B9ED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E3B5C81"/>
  <w15:chartTrackingRefBased/>
  <w15:docId w15:val="{D1E7950F-697B-44F4-B225-3F5430DAD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1E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E1E47"/>
    <w:pPr>
      <w:spacing w:before="240" w:after="120" w:line="240" w:lineRule="auto"/>
      <w:outlineLvl w:val="1"/>
    </w:pPr>
    <w:rPr>
      <w:rFonts w:ascii="Source Sans Pro" w:eastAsia="Times New Roman" w:hAnsi="Source Sans Pro" w:cs="Times New Roman"/>
      <w:sz w:val="36"/>
      <w:szCs w:val="36"/>
    </w:rPr>
  </w:style>
  <w:style w:type="paragraph" w:styleId="Heading3">
    <w:name w:val="heading 3"/>
    <w:basedOn w:val="Normal"/>
    <w:next w:val="Normal"/>
    <w:link w:val="Heading3Char"/>
    <w:uiPriority w:val="9"/>
    <w:unhideWhenUsed/>
    <w:qFormat/>
    <w:rsid w:val="005674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0C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EB5A0C"/>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E1E47"/>
    <w:rPr>
      <w:rFonts w:ascii="Source Sans Pro" w:eastAsia="Times New Roman" w:hAnsi="Source Sans Pro" w:cs="Times New Roman"/>
      <w:sz w:val="36"/>
      <w:szCs w:val="36"/>
    </w:rPr>
  </w:style>
  <w:style w:type="character" w:customStyle="1" w:styleId="Heading1Char">
    <w:name w:val="Heading 1 Char"/>
    <w:basedOn w:val="DefaultParagraphFont"/>
    <w:link w:val="Heading1"/>
    <w:uiPriority w:val="9"/>
    <w:rsid w:val="005E1E4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E1E47"/>
    <w:rPr>
      <w:color w:val="0563C1" w:themeColor="hyperlink"/>
      <w:u w:val="single"/>
    </w:rPr>
  </w:style>
  <w:style w:type="paragraph" w:customStyle="1" w:styleId="web-area-footer">
    <w:name w:val="web-area-footer"/>
    <w:basedOn w:val="Normal"/>
    <w:rsid w:val="005E1E4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semiHidden/>
    <w:unhideWhenUsed/>
    <w:rsid w:val="00834AFA"/>
    <w:rPr>
      <w:sz w:val="16"/>
      <w:szCs w:val="16"/>
    </w:rPr>
  </w:style>
  <w:style w:type="paragraph" w:styleId="CommentText">
    <w:name w:val="annotation text"/>
    <w:basedOn w:val="Normal"/>
    <w:link w:val="CommentTextChar"/>
    <w:semiHidden/>
    <w:unhideWhenUsed/>
    <w:rsid w:val="00834AFA"/>
    <w:pPr>
      <w:spacing w:line="240" w:lineRule="auto"/>
    </w:pPr>
    <w:rPr>
      <w:sz w:val="20"/>
      <w:szCs w:val="20"/>
    </w:rPr>
  </w:style>
  <w:style w:type="character" w:customStyle="1" w:styleId="CommentTextChar">
    <w:name w:val="Comment Text Char"/>
    <w:basedOn w:val="DefaultParagraphFont"/>
    <w:link w:val="CommentText"/>
    <w:semiHidden/>
    <w:rsid w:val="00834AFA"/>
    <w:rPr>
      <w:sz w:val="20"/>
      <w:szCs w:val="20"/>
    </w:rPr>
  </w:style>
  <w:style w:type="paragraph" w:styleId="CommentSubject">
    <w:name w:val="annotation subject"/>
    <w:basedOn w:val="CommentText"/>
    <w:next w:val="CommentText"/>
    <w:link w:val="CommentSubjectChar"/>
    <w:uiPriority w:val="99"/>
    <w:semiHidden/>
    <w:unhideWhenUsed/>
    <w:rsid w:val="00834AFA"/>
    <w:rPr>
      <w:b/>
      <w:bCs/>
    </w:rPr>
  </w:style>
  <w:style w:type="character" w:customStyle="1" w:styleId="CommentSubjectChar">
    <w:name w:val="Comment Subject Char"/>
    <w:basedOn w:val="CommentTextChar"/>
    <w:link w:val="CommentSubject"/>
    <w:uiPriority w:val="99"/>
    <w:semiHidden/>
    <w:rsid w:val="00834AFA"/>
    <w:rPr>
      <w:b/>
      <w:bCs/>
      <w:sz w:val="20"/>
      <w:szCs w:val="20"/>
    </w:rPr>
  </w:style>
  <w:style w:type="paragraph" w:styleId="BalloonText">
    <w:name w:val="Balloon Text"/>
    <w:basedOn w:val="Normal"/>
    <w:link w:val="BalloonTextChar"/>
    <w:uiPriority w:val="99"/>
    <w:semiHidden/>
    <w:unhideWhenUsed/>
    <w:rsid w:val="00834A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AFA"/>
    <w:rPr>
      <w:rFonts w:ascii="Segoe UI" w:hAnsi="Segoe UI" w:cs="Segoe UI"/>
      <w:sz w:val="18"/>
      <w:szCs w:val="18"/>
    </w:rPr>
  </w:style>
  <w:style w:type="paragraph" w:customStyle="1" w:styleId="Default">
    <w:name w:val="Default"/>
    <w:rsid w:val="00276210"/>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276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210"/>
  </w:style>
  <w:style w:type="paragraph" w:styleId="Footer">
    <w:name w:val="footer"/>
    <w:basedOn w:val="Normal"/>
    <w:link w:val="FooterChar"/>
    <w:uiPriority w:val="99"/>
    <w:unhideWhenUsed/>
    <w:rsid w:val="00276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210"/>
  </w:style>
  <w:style w:type="character" w:styleId="FollowedHyperlink">
    <w:name w:val="FollowedHyperlink"/>
    <w:basedOn w:val="DefaultParagraphFont"/>
    <w:uiPriority w:val="99"/>
    <w:semiHidden/>
    <w:unhideWhenUsed/>
    <w:rsid w:val="00F105C1"/>
    <w:rPr>
      <w:color w:val="954F72"/>
      <w:u w:val="single"/>
    </w:rPr>
  </w:style>
  <w:style w:type="paragraph" w:customStyle="1" w:styleId="msonormal0">
    <w:name w:val="msonormal"/>
    <w:basedOn w:val="Normal"/>
    <w:rsid w:val="00F105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F105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F105C1"/>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F105C1"/>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F105C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0">
    <w:name w:val="xl70"/>
    <w:basedOn w:val="Normal"/>
    <w:rsid w:val="00F105C1"/>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1">
    <w:name w:val="xl71"/>
    <w:basedOn w:val="Normal"/>
    <w:rsid w:val="00F105C1"/>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F105C1"/>
    <w:pPr>
      <w:pBdr>
        <w:top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F105C1"/>
    <w:pPr>
      <w:pBdr>
        <w:left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F105C1"/>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F105C1"/>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6">
    <w:name w:val="xl76"/>
    <w:basedOn w:val="Normal"/>
    <w:rsid w:val="00F105C1"/>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7">
    <w:name w:val="xl77"/>
    <w:basedOn w:val="Normal"/>
    <w:rsid w:val="00F105C1"/>
    <w:pPr>
      <w:pBdr>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8">
    <w:name w:val="xl78"/>
    <w:basedOn w:val="Normal"/>
    <w:rsid w:val="00F105C1"/>
    <w:pPr>
      <w:pBdr>
        <w:top w:val="single" w:sz="4" w:space="0" w:color="auto"/>
        <w:bottom w:val="single" w:sz="4" w:space="0" w:color="75717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F105C1"/>
    <w:pPr>
      <w:pBdr>
        <w:top w:val="single" w:sz="4" w:space="0" w:color="auto"/>
        <w:bottom w:val="single" w:sz="4" w:space="0" w:color="75717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F105C1"/>
    <w:pPr>
      <w:pBdr>
        <w:top w:val="single" w:sz="4" w:space="0" w:color="auto"/>
        <w:bottom w:val="single" w:sz="4" w:space="0" w:color="757171"/>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rsid w:val="00F105C1"/>
    <w:pPr>
      <w:pBdr>
        <w:top w:val="single" w:sz="8" w:space="0" w:color="auto"/>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82">
    <w:name w:val="xl82"/>
    <w:basedOn w:val="Normal"/>
    <w:rsid w:val="00F105C1"/>
    <w:pPr>
      <w:pBdr>
        <w:top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83">
    <w:name w:val="xl83"/>
    <w:basedOn w:val="Normal"/>
    <w:rsid w:val="00F105C1"/>
    <w:pPr>
      <w:pBdr>
        <w:top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84">
    <w:name w:val="xl84"/>
    <w:basedOn w:val="Normal"/>
    <w:rsid w:val="00F105C1"/>
    <w:pPr>
      <w:pBdr>
        <w:top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85">
    <w:name w:val="xl85"/>
    <w:basedOn w:val="Normal"/>
    <w:rsid w:val="00F105C1"/>
    <w:pPr>
      <w:spacing w:before="100" w:beforeAutospacing="1" w:after="100" w:afterAutospacing="1" w:line="240" w:lineRule="auto"/>
    </w:pPr>
    <w:rPr>
      <w:rFonts w:ascii="Times New Roman" w:eastAsia="Times New Roman" w:hAnsi="Times New Roman" w:cs="Times New Roman"/>
      <w:b/>
      <w:bCs/>
      <w:sz w:val="24"/>
      <w:szCs w:val="24"/>
    </w:rPr>
  </w:style>
  <w:style w:type="table" w:customStyle="1" w:styleId="ScrollTableNormal">
    <w:name w:val="Scroll Table Normal"/>
    <w:basedOn w:val="TableNormal"/>
    <w:uiPriority w:val="99"/>
    <w:qFormat/>
    <w:rsid w:val="00482695"/>
    <w:pPr>
      <w:spacing w:after="0" w:line="240" w:lineRule="auto"/>
    </w:pPr>
    <w:rPr>
      <w:rFonts w:ascii="Arial" w:eastAsia="Times New Roman" w:hAnsi="Arial" w:cs="Times New Roman"/>
      <w:sz w:val="20"/>
      <w:szCs w:val="24"/>
    </w:rPr>
    <w:tblPr>
      <w:tblStyleRowBandSize w:val="1"/>
      <w:tblStyleColBandSize w:val="1"/>
      <w:tblInd w:w="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0" w:type="dxa"/>
        <w:left w:w="108" w:type="dxa"/>
        <w:bottom w:w="0" w:type="dxa"/>
        <w:right w:w="108" w:type="dxa"/>
      </w:tblCellMar>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paragraph" w:styleId="Title">
    <w:name w:val="Title"/>
    <w:basedOn w:val="Normal"/>
    <w:link w:val="TitleChar"/>
    <w:qFormat/>
    <w:rsid w:val="00B55E1A"/>
    <w:pPr>
      <w:spacing w:before="120" w:after="120" w:line="240" w:lineRule="auto"/>
      <w:jc w:val="center"/>
      <w:outlineLvl w:val="0"/>
    </w:pPr>
    <w:rPr>
      <w:rFonts w:ascii="Arial" w:eastAsia="Times New Roman" w:hAnsi="Arial" w:cs="Arial"/>
      <w:b/>
      <w:bCs/>
      <w:color w:val="404040" w:themeColor="text1" w:themeTint="BF"/>
      <w:kern w:val="28"/>
      <w:sz w:val="48"/>
      <w:szCs w:val="32"/>
    </w:rPr>
  </w:style>
  <w:style w:type="character" w:customStyle="1" w:styleId="TitleChar">
    <w:name w:val="Title Char"/>
    <w:basedOn w:val="DefaultParagraphFont"/>
    <w:link w:val="Title"/>
    <w:rsid w:val="00B55E1A"/>
    <w:rPr>
      <w:rFonts w:ascii="Arial" w:eastAsia="Times New Roman" w:hAnsi="Arial" w:cs="Arial"/>
      <w:b/>
      <w:bCs/>
      <w:color w:val="404040" w:themeColor="text1" w:themeTint="BF"/>
      <w:kern w:val="28"/>
      <w:sz w:val="48"/>
      <w:szCs w:val="32"/>
    </w:rPr>
  </w:style>
  <w:style w:type="character" w:customStyle="1" w:styleId="UnresolvedMention1">
    <w:name w:val="Unresolved Mention1"/>
    <w:basedOn w:val="DefaultParagraphFont"/>
    <w:uiPriority w:val="99"/>
    <w:semiHidden/>
    <w:unhideWhenUsed/>
    <w:rsid w:val="00696821"/>
    <w:rPr>
      <w:color w:val="808080"/>
      <w:shd w:val="clear" w:color="auto" w:fill="E6E6E6"/>
    </w:rPr>
  </w:style>
  <w:style w:type="paragraph" w:styleId="Revision">
    <w:name w:val="Revision"/>
    <w:hidden/>
    <w:uiPriority w:val="99"/>
    <w:semiHidden/>
    <w:rsid w:val="00AE0D0D"/>
    <w:pPr>
      <w:spacing w:after="0" w:line="240" w:lineRule="auto"/>
    </w:pPr>
  </w:style>
  <w:style w:type="character" w:customStyle="1" w:styleId="UnresolvedMention2">
    <w:name w:val="Unresolved Mention2"/>
    <w:basedOn w:val="DefaultParagraphFont"/>
    <w:uiPriority w:val="99"/>
    <w:semiHidden/>
    <w:unhideWhenUsed/>
    <w:rsid w:val="00765A4C"/>
    <w:rPr>
      <w:color w:val="808080"/>
      <w:shd w:val="clear" w:color="auto" w:fill="E6E6E6"/>
    </w:rPr>
  </w:style>
  <w:style w:type="paragraph" w:styleId="FootnoteText">
    <w:name w:val="footnote text"/>
    <w:basedOn w:val="Normal"/>
    <w:link w:val="FootnoteTextChar"/>
    <w:semiHidden/>
    <w:unhideWhenUsed/>
    <w:rsid w:val="00F14500"/>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F14500"/>
    <w:rPr>
      <w:rFonts w:ascii="Arial" w:eastAsia="Times New Roman" w:hAnsi="Arial" w:cs="Times New Roman"/>
      <w:sz w:val="20"/>
      <w:szCs w:val="20"/>
    </w:rPr>
  </w:style>
  <w:style w:type="character" w:styleId="FootnoteReference">
    <w:name w:val="footnote reference"/>
    <w:basedOn w:val="DefaultParagraphFont"/>
    <w:semiHidden/>
    <w:unhideWhenUsed/>
    <w:rsid w:val="00F14500"/>
    <w:rPr>
      <w:vertAlign w:val="superscript"/>
    </w:rPr>
  </w:style>
  <w:style w:type="paragraph" w:styleId="TOCHeading">
    <w:name w:val="TOC Heading"/>
    <w:basedOn w:val="Heading1"/>
    <w:next w:val="Normal"/>
    <w:uiPriority w:val="39"/>
    <w:unhideWhenUsed/>
    <w:qFormat/>
    <w:rsid w:val="00687C20"/>
    <w:pPr>
      <w:outlineLvl w:val="9"/>
    </w:pPr>
  </w:style>
  <w:style w:type="paragraph" w:styleId="TOC2">
    <w:name w:val="toc 2"/>
    <w:basedOn w:val="Normal"/>
    <w:next w:val="Normal"/>
    <w:autoRedefine/>
    <w:uiPriority w:val="39"/>
    <w:unhideWhenUsed/>
    <w:rsid w:val="00687C20"/>
    <w:pPr>
      <w:spacing w:after="100"/>
      <w:ind w:left="220"/>
    </w:pPr>
  </w:style>
  <w:style w:type="paragraph" w:styleId="TOC1">
    <w:name w:val="toc 1"/>
    <w:basedOn w:val="Normal"/>
    <w:next w:val="Normal"/>
    <w:autoRedefine/>
    <w:uiPriority w:val="39"/>
    <w:unhideWhenUsed/>
    <w:rsid w:val="00687C20"/>
    <w:pPr>
      <w:spacing w:after="100"/>
    </w:pPr>
  </w:style>
  <w:style w:type="character" w:customStyle="1" w:styleId="Heading3Char">
    <w:name w:val="Heading 3 Char"/>
    <w:basedOn w:val="DefaultParagraphFont"/>
    <w:link w:val="Heading3"/>
    <w:uiPriority w:val="9"/>
    <w:rsid w:val="0056749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67494"/>
    <w:pPr>
      <w:spacing w:after="100"/>
      <w:ind w:left="440"/>
    </w:pPr>
  </w:style>
  <w:style w:type="paragraph" w:styleId="NoSpacing">
    <w:name w:val="No Spacing"/>
    <w:link w:val="NoSpacingChar"/>
    <w:uiPriority w:val="1"/>
    <w:qFormat/>
    <w:rsid w:val="00567494"/>
    <w:pPr>
      <w:spacing w:after="0" w:line="240" w:lineRule="auto"/>
    </w:pPr>
    <w:rPr>
      <w:rFonts w:eastAsiaTheme="minorEastAsia"/>
    </w:rPr>
  </w:style>
  <w:style w:type="character" w:customStyle="1" w:styleId="NoSpacingChar">
    <w:name w:val="No Spacing Char"/>
    <w:basedOn w:val="DefaultParagraphFont"/>
    <w:link w:val="NoSpacing"/>
    <w:uiPriority w:val="1"/>
    <w:rsid w:val="0056749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6635">
      <w:bodyDiv w:val="1"/>
      <w:marLeft w:val="0"/>
      <w:marRight w:val="0"/>
      <w:marTop w:val="0"/>
      <w:marBottom w:val="0"/>
      <w:divBdr>
        <w:top w:val="none" w:sz="0" w:space="0" w:color="auto"/>
        <w:left w:val="none" w:sz="0" w:space="0" w:color="auto"/>
        <w:bottom w:val="none" w:sz="0" w:space="0" w:color="auto"/>
        <w:right w:val="none" w:sz="0" w:space="0" w:color="auto"/>
      </w:divBdr>
      <w:divsChild>
        <w:div w:id="1411121736">
          <w:marLeft w:val="0"/>
          <w:marRight w:val="0"/>
          <w:marTop w:val="0"/>
          <w:marBottom w:val="0"/>
          <w:divBdr>
            <w:top w:val="none" w:sz="0" w:space="0" w:color="auto"/>
            <w:left w:val="none" w:sz="0" w:space="0" w:color="auto"/>
            <w:bottom w:val="none" w:sz="0" w:space="0" w:color="auto"/>
            <w:right w:val="none" w:sz="0" w:space="0" w:color="auto"/>
          </w:divBdr>
          <w:divsChild>
            <w:div w:id="1435394617">
              <w:marLeft w:val="0"/>
              <w:marRight w:val="0"/>
              <w:marTop w:val="0"/>
              <w:marBottom w:val="0"/>
              <w:divBdr>
                <w:top w:val="none" w:sz="0" w:space="0" w:color="auto"/>
                <w:left w:val="none" w:sz="0" w:space="0" w:color="auto"/>
                <w:bottom w:val="none" w:sz="0" w:space="0" w:color="auto"/>
                <w:right w:val="none" w:sz="0" w:space="0" w:color="auto"/>
              </w:divBdr>
              <w:divsChild>
                <w:div w:id="2025595278">
                  <w:marLeft w:val="0"/>
                  <w:marRight w:val="0"/>
                  <w:marTop w:val="0"/>
                  <w:marBottom w:val="0"/>
                  <w:divBdr>
                    <w:top w:val="none" w:sz="0" w:space="0" w:color="auto"/>
                    <w:left w:val="none" w:sz="0" w:space="0" w:color="auto"/>
                    <w:bottom w:val="none" w:sz="0" w:space="0" w:color="auto"/>
                    <w:right w:val="none" w:sz="0" w:space="0" w:color="auto"/>
                  </w:divBdr>
                  <w:divsChild>
                    <w:div w:id="1928925078">
                      <w:marLeft w:val="0"/>
                      <w:marRight w:val="0"/>
                      <w:marTop w:val="0"/>
                      <w:marBottom w:val="0"/>
                      <w:divBdr>
                        <w:top w:val="none" w:sz="0" w:space="0" w:color="auto"/>
                        <w:left w:val="none" w:sz="0" w:space="0" w:color="auto"/>
                        <w:bottom w:val="none" w:sz="0" w:space="0" w:color="auto"/>
                        <w:right w:val="none" w:sz="0" w:space="0" w:color="auto"/>
                      </w:divBdr>
                      <w:divsChild>
                        <w:div w:id="431975751">
                          <w:marLeft w:val="0"/>
                          <w:marRight w:val="0"/>
                          <w:marTop w:val="0"/>
                          <w:marBottom w:val="0"/>
                          <w:divBdr>
                            <w:top w:val="none" w:sz="0" w:space="0" w:color="auto"/>
                            <w:left w:val="none" w:sz="0" w:space="0" w:color="auto"/>
                            <w:bottom w:val="none" w:sz="0" w:space="0" w:color="auto"/>
                            <w:right w:val="none" w:sz="0" w:space="0" w:color="auto"/>
                          </w:divBdr>
                          <w:divsChild>
                            <w:div w:id="1594971903">
                              <w:marLeft w:val="0"/>
                              <w:marRight w:val="0"/>
                              <w:marTop w:val="0"/>
                              <w:marBottom w:val="0"/>
                              <w:divBdr>
                                <w:top w:val="none" w:sz="0" w:space="0" w:color="auto"/>
                                <w:left w:val="none" w:sz="0" w:space="0" w:color="auto"/>
                                <w:bottom w:val="none" w:sz="0" w:space="0" w:color="auto"/>
                                <w:right w:val="none" w:sz="0" w:space="0" w:color="auto"/>
                              </w:divBdr>
                              <w:divsChild>
                                <w:div w:id="587278308">
                                  <w:marLeft w:val="0"/>
                                  <w:marRight w:val="0"/>
                                  <w:marTop w:val="0"/>
                                  <w:marBottom w:val="0"/>
                                  <w:divBdr>
                                    <w:top w:val="none" w:sz="0" w:space="0" w:color="auto"/>
                                    <w:left w:val="none" w:sz="0" w:space="0" w:color="auto"/>
                                    <w:bottom w:val="none" w:sz="0" w:space="0" w:color="auto"/>
                                    <w:right w:val="none" w:sz="0" w:space="0" w:color="auto"/>
                                  </w:divBdr>
                                  <w:divsChild>
                                    <w:div w:id="1137145018">
                                      <w:marLeft w:val="0"/>
                                      <w:marRight w:val="0"/>
                                      <w:marTop w:val="0"/>
                                      <w:marBottom w:val="0"/>
                                      <w:divBdr>
                                        <w:top w:val="none" w:sz="0" w:space="0" w:color="auto"/>
                                        <w:left w:val="none" w:sz="0" w:space="0" w:color="auto"/>
                                        <w:bottom w:val="none" w:sz="0" w:space="0" w:color="auto"/>
                                        <w:right w:val="none" w:sz="0" w:space="0" w:color="auto"/>
                                      </w:divBdr>
                                      <w:divsChild>
                                        <w:div w:id="14517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495259">
      <w:bodyDiv w:val="1"/>
      <w:marLeft w:val="0"/>
      <w:marRight w:val="0"/>
      <w:marTop w:val="0"/>
      <w:marBottom w:val="0"/>
      <w:divBdr>
        <w:top w:val="none" w:sz="0" w:space="0" w:color="auto"/>
        <w:left w:val="none" w:sz="0" w:space="0" w:color="auto"/>
        <w:bottom w:val="none" w:sz="0" w:space="0" w:color="auto"/>
        <w:right w:val="none" w:sz="0" w:space="0" w:color="auto"/>
      </w:divBdr>
    </w:div>
    <w:div w:id="631402665">
      <w:bodyDiv w:val="1"/>
      <w:marLeft w:val="0"/>
      <w:marRight w:val="0"/>
      <w:marTop w:val="0"/>
      <w:marBottom w:val="0"/>
      <w:divBdr>
        <w:top w:val="none" w:sz="0" w:space="0" w:color="auto"/>
        <w:left w:val="none" w:sz="0" w:space="0" w:color="auto"/>
        <w:bottom w:val="none" w:sz="0" w:space="0" w:color="auto"/>
        <w:right w:val="none" w:sz="0" w:space="0" w:color="auto"/>
      </w:divBdr>
      <w:divsChild>
        <w:div w:id="1849952478">
          <w:marLeft w:val="0"/>
          <w:marRight w:val="0"/>
          <w:marTop w:val="0"/>
          <w:marBottom w:val="0"/>
          <w:divBdr>
            <w:top w:val="none" w:sz="0" w:space="0" w:color="auto"/>
            <w:left w:val="none" w:sz="0" w:space="0" w:color="auto"/>
            <w:bottom w:val="none" w:sz="0" w:space="0" w:color="auto"/>
            <w:right w:val="none" w:sz="0" w:space="0" w:color="auto"/>
          </w:divBdr>
          <w:divsChild>
            <w:div w:id="1450125684">
              <w:marLeft w:val="0"/>
              <w:marRight w:val="0"/>
              <w:marTop w:val="0"/>
              <w:marBottom w:val="0"/>
              <w:divBdr>
                <w:top w:val="none" w:sz="0" w:space="0" w:color="auto"/>
                <w:left w:val="none" w:sz="0" w:space="0" w:color="auto"/>
                <w:bottom w:val="none" w:sz="0" w:space="0" w:color="auto"/>
                <w:right w:val="none" w:sz="0" w:space="0" w:color="auto"/>
              </w:divBdr>
              <w:divsChild>
                <w:div w:id="439759808">
                  <w:marLeft w:val="0"/>
                  <w:marRight w:val="0"/>
                  <w:marTop w:val="0"/>
                  <w:marBottom w:val="0"/>
                  <w:divBdr>
                    <w:top w:val="none" w:sz="0" w:space="0" w:color="auto"/>
                    <w:left w:val="none" w:sz="0" w:space="0" w:color="auto"/>
                    <w:bottom w:val="none" w:sz="0" w:space="0" w:color="auto"/>
                    <w:right w:val="none" w:sz="0" w:space="0" w:color="auto"/>
                  </w:divBdr>
                  <w:divsChild>
                    <w:div w:id="1389843489">
                      <w:marLeft w:val="0"/>
                      <w:marRight w:val="0"/>
                      <w:marTop w:val="0"/>
                      <w:marBottom w:val="0"/>
                      <w:divBdr>
                        <w:top w:val="none" w:sz="0" w:space="0" w:color="auto"/>
                        <w:left w:val="none" w:sz="0" w:space="0" w:color="auto"/>
                        <w:bottom w:val="none" w:sz="0" w:space="0" w:color="auto"/>
                        <w:right w:val="none" w:sz="0" w:space="0" w:color="auto"/>
                      </w:divBdr>
                      <w:divsChild>
                        <w:div w:id="536820942">
                          <w:marLeft w:val="0"/>
                          <w:marRight w:val="0"/>
                          <w:marTop w:val="0"/>
                          <w:marBottom w:val="0"/>
                          <w:divBdr>
                            <w:top w:val="none" w:sz="0" w:space="0" w:color="auto"/>
                            <w:left w:val="none" w:sz="0" w:space="0" w:color="auto"/>
                            <w:bottom w:val="none" w:sz="0" w:space="0" w:color="auto"/>
                            <w:right w:val="none" w:sz="0" w:space="0" w:color="auto"/>
                          </w:divBdr>
                          <w:divsChild>
                            <w:div w:id="10678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221903">
      <w:bodyDiv w:val="1"/>
      <w:marLeft w:val="0"/>
      <w:marRight w:val="0"/>
      <w:marTop w:val="0"/>
      <w:marBottom w:val="0"/>
      <w:divBdr>
        <w:top w:val="none" w:sz="0" w:space="0" w:color="auto"/>
        <w:left w:val="none" w:sz="0" w:space="0" w:color="auto"/>
        <w:bottom w:val="none" w:sz="0" w:space="0" w:color="auto"/>
        <w:right w:val="none" w:sz="0" w:space="0" w:color="auto"/>
      </w:divBdr>
    </w:div>
    <w:div w:id="806052860">
      <w:bodyDiv w:val="1"/>
      <w:marLeft w:val="0"/>
      <w:marRight w:val="0"/>
      <w:marTop w:val="0"/>
      <w:marBottom w:val="0"/>
      <w:divBdr>
        <w:top w:val="none" w:sz="0" w:space="0" w:color="auto"/>
        <w:left w:val="none" w:sz="0" w:space="0" w:color="auto"/>
        <w:bottom w:val="none" w:sz="0" w:space="0" w:color="auto"/>
        <w:right w:val="none" w:sz="0" w:space="0" w:color="auto"/>
      </w:divBdr>
    </w:div>
    <w:div w:id="866868841">
      <w:bodyDiv w:val="1"/>
      <w:marLeft w:val="0"/>
      <w:marRight w:val="0"/>
      <w:marTop w:val="0"/>
      <w:marBottom w:val="0"/>
      <w:divBdr>
        <w:top w:val="none" w:sz="0" w:space="0" w:color="auto"/>
        <w:left w:val="none" w:sz="0" w:space="0" w:color="auto"/>
        <w:bottom w:val="none" w:sz="0" w:space="0" w:color="auto"/>
        <w:right w:val="none" w:sz="0" w:space="0" w:color="auto"/>
      </w:divBdr>
    </w:div>
    <w:div w:id="1025446237">
      <w:bodyDiv w:val="1"/>
      <w:marLeft w:val="0"/>
      <w:marRight w:val="0"/>
      <w:marTop w:val="0"/>
      <w:marBottom w:val="0"/>
      <w:divBdr>
        <w:top w:val="none" w:sz="0" w:space="0" w:color="auto"/>
        <w:left w:val="none" w:sz="0" w:space="0" w:color="auto"/>
        <w:bottom w:val="none" w:sz="0" w:space="0" w:color="auto"/>
        <w:right w:val="none" w:sz="0" w:space="0" w:color="auto"/>
      </w:divBdr>
      <w:divsChild>
        <w:div w:id="76100550">
          <w:marLeft w:val="547"/>
          <w:marRight w:val="0"/>
          <w:marTop w:val="0"/>
          <w:marBottom w:val="0"/>
          <w:divBdr>
            <w:top w:val="none" w:sz="0" w:space="0" w:color="auto"/>
            <w:left w:val="none" w:sz="0" w:space="0" w:color="auto"/>
            <w:bottom w:val="none" w:sz="0" w:space="0" w:color="auto"/>
            <w:right w:val="none" w:sz="0" w:space="0" w:color="auto"/>
          </w:divBdr>
        </w:div>
      </w:divsChild>
    </w:div>
    <w:div w:id="1068572854">
      <w:bodyDiv w:val="1"/>
      <w:marLeft w:val="0"/>
      <w:marRight w:val="0"/>
      <w:marTop w:val="0"/>
      <w:marBottom w:val="0"/>
      <w:divBdr>
        <w:top w:val="none" w:sz="0" w:space="0" w:color="auto"/>
        <w:left w:val="none" w:sz="0" w:space="0" w:color="auto"/>
        <w:bottom w:val="none" w:sz="0" w:space="0" w:color="auto"/>
        <w:right w:val="none" w:sz="0" w:space="0" w:color="auto"/>
      </w:divBdr>
    </w:div>
    <w:div w:id="1107236788">
      <w:bodyDiv w:val="1"/>
      <w:marLeft w:val="0"/>
      <w:marRight w:val="0"/>
      <w:marTop w:val="0"/>
      <w:marBottom w:val="0"/>
      <w:divBdr>
        <w:top w:val="none" w:sz="0" w:space="0" w:color="auto"/>
        <w:left w:val="none" w:sz="0" w:space="0" w:color="auto"/>
        <w:bottom w:val="none" w:sz="0" w:space="0" w:color="auto"/>
        <w:right w:val="none" w:sz="0" w:space="0" w:color="auto"/>
      </w:divBdr>
      <w:divsChild>
        <w:div w:id="428698663">
          <w:marLeft w:val="806"/>
          <w:marRight w:val="0"/>
          <w:marTop w:val="0"/>
          <w:marBottom w:val="0"/>
          <w:divBdr>
            <w:top w:val="none" w:sz="0" w:space="0" w:color="auto"/>
            <w:left w:val="none" w:sz="0" w:space="0" w:color="auto"/>
            <w:bottom w:val="none" w:sz="0" w:space="0" w:color="auto"/>
            <w:right w:val="none" w:sz="0" w:space="0" w:color="auto"/>
          </w:divBdr>
        </w:div>
        <w:div w:id="830103891">
          <w:marLeft w:val="806"/>
          <w:marRight w:val="0"/>
          <w:marTop w:val="0"/>
          <w:marBottom w:val="0"/>
          <w:divBdr>
            <w:top w:val="none" w:sz="0" w:space="0" w:color="auto"/>
            <w:left w:val="none" w:sz="0" w:space="0" w:color="auto"/>
            <w:bottom w:val="none" w:sz="0" w:space="0" w:color="auto"/>
            <w:right w:val="none" w:sz="0" w:space="0" w:color="auto"/>
          </w:divBdr>
        </w:div>
        <w:div w:id="1843814912">
          <w:marLeft w:val="806"/>
          <w:marRight w:val="0"/>
          <w:marTop w:val="0"/>
          <w:marBottom w:val="0"/>
          <w:divBdr>
            <w:top w:val="none" w:sz="0" w:space="0" w:color="auto"/>
            <w:left w:val="none" w:sz="0" w:space="0" w:color="auto"/>
            <w:bottom w:val="none" w:sz="0" w:space="0" w:color="auto"/>
            <w:right w:val="none" w:sz="0" w:space="0" w:color="auto"/>
          </w:divBdr>
        </w:div>
      </w:divsChild>
    </w:div>
    <w:div w:id="1167137338">
      <w:bodyDiv w:val="1"/>
      <w:marLeft w:val="0"/>
      <w:marRight w:val="0"/>
      <w:marTop w:val="0"/>
      <w:marBottom w:val="0"/>
      <w:divBdr>
        <w:top w:val="none" w:sz="0" w:space="0" w:color="auto"/>
        <w:left w:val="none" w:sz="0" w:space="0" w:color="auto"/>
        <w:bottom w:val="none" w:sz="0" w:space="0" w:color="auto"/>
        <w:right w:val="none" w:sz="0" w:space="0" w:color="auto"/>
      </w:divBdr>
    </w:div>
    <w:div w:id="1342468553">
      <w:bodyDiv w:val="1"/>
      <w:marLeft w:val="0"/>
      <w:marRight w:val="0"/>
      <w:marTop w:val="0"/>
      <w:marBottom w:val="0"/>
      <w:divBdr>
        <w:top w:val="none" w:sz="0" w:space="0" w:color="auto"/>
        <w:left w:val="none" w:sz="0" w:space="0" w:color="auto"/>
        <w:bottom w:val="none" w:sz="0" w:space="0" w:color="auto"/>
        <w:right w:val="none" w:sz="0" w:space="0" w:color="auto"/>
      </w:divBdr>
      <w:divsChild>
        <w:div w:id="733351582">
          <w:marLeft w:val="806"/>
          <w:marRight w:val="0"/>
          <w:marTop w:val="200"/>
          <w:marBottom w:val="0"/>
          <w:divBdr>
            <w:top w:val="none" w:sz="0" w:space="0" w:color="auto"/>
            <w:left w:val="none" w:sz="0" w:space="0" w:color="auto"/>
            <w:bottom w:val="none" w:sz="0" w:space="0" w:color="auto"/>
            <w:right w:val="none" w:sz="0" w:space="0" w:color="auto"/>
          </w:divBdr>
        </w:div>
        <w:div w:id="1155149315">
          <w:marLeft w:val="806"/>
          <w:marRight w:val="0"/>
          <w:marTop w:val="200"/>
          <w:marBottom w:val="0"/>
          <w:divBdr>
            <w:top w:val="none" w:sz="0" w:space="0" w:color="auto"/>
            <w:left w:val="none" w:sz="0" w:space="0" w:color="auto"/>
            <w:bottom w:val="none" w:sz="0" w:space="0" w:color="auto"/>
            <w:right w:val="none" w:sz="0" w:space="0" w:color="auto"/>
          </w:divBdr>
        </w:div>
        <w:div w:id="1769080489">
          <w:marLeft w:val="806"/>
          <w:marRight w:val="0"/>
          <w:marTop w:val="200"/>
          <w:marBottom w:val="0"/>
          <w:divBdr>
            <w:top w:val="none" w:sz="0" w:space="0" w:color="auto"/>
            <w:left w:val="none" w:sz="0" w:space="0" w:color="auto"/>
            <w:bottom w:val="none" w:sz="0" w:space="0" w:color="auto"/>
            <w:right w:val="none" w:sz="0" w:space="0" w:color="auto"/>
          </w:divBdr>
        </w:div>
      </w:divsChild>
    </w:div>
    <w:div w:id="1353922440">
      <w:bodyDiv w:val="1"/>
      <w:marLeft w:val="0"/>
      <w:marRight w:val="0"/>
      <w:marTop w:val="0"/>
      <w:marBottom w:val="0"/>
      <w:divBdr>
        <w:top w:val="none" w:sz="0" w:space="0" w:color="auto"/>
        <w:left w:val="none" w:sz="0" w:space="0" w:color="auto"/>
        <w:bottom w:val="none" w:sz="0" w:space="0" w:color="auto"/>
        <w:right w:val="none" w:sz="0" w:space="0" w:color="auto"/>
      </w:divBdr>
    </w:div>
    <w:div w:id="1659458056">
      <w:bodyDiv w:val="1"/>
      <w:marLeft w:val="0"/>
      <w:marRight w:val="0"/>
      <w:marTop w:val="0"/>
      <w:marBottom w:val="0"/>
      <w:divBdr>
        <w:top w:val="none" w:sz="0" w:space="0" w:color="auto"/>
        <w:left w:val="none" w:sz="0" w:space="0" w:color="auto"/>
        <w:bottom w:val="none" w:sz="0" w:space="0" w:color="auto"/>
        <w:right w:val="none" w:sz="0" w:space="0" w:color="auto"/>
      </w:divBdr>
    </w:div>
    <w:div w:id="1689795312">
      <w:bodyDiv w:val="1"/>
      <w:marLeft w:val="0"/>
      <w:marRight w:val="0"/>
      <w:marTop w:val="0"/>
      <w:marBottom w:val="0"/>
      <w:divBdr>
        <w:top w:val="none" w:sz="0" w:space="0" w:color="auto"/>
        <w:left w:val="none" w:sz="0" w:space="0" w:color="auto"/>
        <w:bottom w:val="none" w:sz="0" w:space="0" w:color="auto"/>
        <w:right w:val="none" w:sz="0" w:space="0" w:color="auto"/>
      </w:divBdr>
      <w:divsChild>
        <w:div w:id="1550069402">
          <w:marLeft w:val="0"/>
          <w:marRight w:val="0"/>
          <w:marTop w:val="0"/>
          <w:marBottom w:val="0"/>
          <w:divBdr>
            <w:top w:val="none" w:sz="0" w:space="0" w:color="auto"/>
            <w:left w:val="none" w:sz="0" w:space="0" w:color="auto"/>
            <w:bottom w:val="none" w:sz="0" w:space="0" w:color="auto"/>
            <w:right w:val="none" w:sz="0" w:space="0" w:color="auto"/>
          </w:divBdr>
          <w:divsChild>
            <w:div w:id="815536472">
              <w:marLeft w:val="0"/>
              <w:marRight w:val="0"/>
              <w:marTop w:val="0"/>
              <w:marBottom w:val="0"/>
              <w:divBdr>
                <w:top w:val="none" w:sz="0" w:space="0" w:color="auto"/>
                <w:left w:val="none" w:sz="0" w:space="0" w:color="auto"/>
                <w:bottom w:val="none" w:sz="0" w:space="0" w:color="auto"/>
                <w:right w:val="none" w:sz="0" w:space="0" w:color="auto"/>
              </w:divBdr>
            </w:div>
            <w:div w:id="1658462935">
              <w:marLeft w:val="0"/>
              <w:marRight w:val="0"/>
              <w:marTop w:val="0"/>
              <w:marBottom w:val="0"/>
              <w:divBdr>
                <w:top w:val="none" w:sz="0" w:space="0" w:color="auto"/>
                <w:left w:val="none" w:sz="0" w:space="0" w:color="auto"/>
                <w:bottom w:val="none" w:sz="0" w:space="0" w:color="auto"/>
                <w:right w:val="none" w:sz="0" w:space="0" w:color="auto"/>
              </w:divBdr>
              <w:divsChild>
                <w:div w:id="1649626140">
                  <w:marLeft w:val="0"/>
                  <w:marRight w:val="0"/>
                  <w:marTop w:val="0"/>
                  <w:marBottom w:val="0"/>
                  <w:divBdr>
                    <w:top w:val="none" w:sz="0" w:space="0" w:color="auto"/>
                    <w:left w:val="none" w:sz="0" w:space="0" w:color="auto"/>
                    <w:bottom w:val="none" w:sz="0" w:space="0" w:color="auto"/>
                    <w:right w:val="none" w:sz="0" w:space="0" w:color="auto"/>
                  </w:divBdr>
                  <w:divsChild>
                    <w:div w:id="1044789975">
                      <w:marLeft w:val="0"/>
                      <w:marRight w:val="0"/>
                      <w:marTop w:val="0"/>
                      <w:marBottom w:val="0"/>
                      <w:divBdr>
                        <w:top w:val="none" w:sz="0" w:space="0" w:color="auto"/>
                        <w:left w:val="none" w:sz="0" w:space="0" w:color="auto"/>
                        <w:bottom w:val="none" w:sz="0" w:space="0" w:color="auto"/>
                        <w:right w:val="none" w:sz="0" w:space="0" w:color="auto"/>
                      </w:divBdr>
                      <w:divsChild>
                        <w:div w:id="1195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069688">
      <w:bodyDiv w:val="1"/>
      <w:marLeft w:val="0"/>
      <w:marRight w:val="0"/>
      <w:marTop w:val="0"/>
      <w:marBottom w:val="0"/>
      <w:divBdr>
        <w:top w:val="none" w:sz="0" w:space="0" w:color="auto"/>
        <w:left w:val="none" w:sz="0" w:space="0" w:color="auto"/>
        <w:bottom w:val="none" w:sz="0" w:space="0" w:color="auto"/>
        <w:right w:val="none" w:sz="0" w:space="0" w:color="auto"/>
      </w:divBdr>
    </w:div>
    <w:div w:id="1937135534">
      <w:bodyDiv w:val="1"/>
      <w:marLeft w:val="0"/>
      <w:marRight w:val="0"/>
      <w:marTop w:val="0"/>
      <w:marBottom w:val="0"/>
      <w:divBdr>
        <w:top w:val="none" w:sz="0" w:space="0" w:color="auto"/>
        <w:left w:val="none" w:sz="0" w:space="0" w:color="auto"/>
        <w:bottom w:val="none" w:sz="0" w:space="0" w:color="auto"/>
        <w:right w:val="none" w:sz="0" w:space="0" w:color="auto"/>
      </w:divBdr>
    </w:div>
    <w:div w:id="2104104129">
      <w:bodyDiv w:val="1"/>
      <w:marLeft w:val="0"/>
      <w:marRight w:val="0"/>
      <w:marTop w:val="0"/>
      <w:marBottom w:val="0"/>
      <w:divBdr>
        <w:top w:val="none" w:sz="0" w:space="0" w:color="auto"/>
        <w:left w:val="none" w:sz="0" w:space="0" w:color="auto"/>
        <w:bottom w:val="none" w:sz="0" w:space="0" w:color="auto"/>
        <w:right w:val="none" w:sz="0" w:space="0" w:color="auto"/>
      </w:divBdr>
    </w:div>
    <w:div w:id="214218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usepa.sharepoint.com/:w:/r/sites/OCFO_Work/E_Enterprise/_layouts/15/WopiFrame.aspx?sourcedoc=%7B0C797013-90D4-4845-9E7F-8653B571A110%7D&amp;file=MB17A%20%26%20IOT11A%20Shared%20Services%20Strategy.docx&amp;action=default&amp;IsList=1&amp;ListId=%7B11E94A69-2CE9-48A4-AF26-F26E53BEB879%7D&amp;ListItemId=324" TargetMode="External"/><Relationship Id="rId20" Type="http://schemas.openxmlformats.org/officeDocument/2006/relationships/header" Target="header3.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http://www.exchangenetwork.net/essential-technical-documentation/"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e-enterprise.gov" TargetMode="External"/><Relationship Id="rId22" Type="http://schemas.openxmlformats.org/officeDocument/2006/relationships/header" Target="header4.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AC67FE099B418EA25013568647738D"/>
        <w:category>
          <w:name w:val="General"/>
          <w:gallery w:val="placeholder"/>
        </w:category>
        <w:types>
          <w:type w:val="bbPlcHdr"/>
        </w:types>
        <w:behaviors>
          <w:behavior w:val="content"/>
        </w:behaviors>
        <w:guid w:val="{E5C1B554-AED9-4C93-82B6-261BE5434BBF}"/>
      </w:docPartPr>
      <w:docPartBody>
        <w:p w:rsidR="002C7942" w:rsidRDefault="001E3EB2" w:rsidP="001E3EB2">
          <w:pPr>
            <w:pStyle w:val="15AC67FE099B418EA25013568647738D"/>
          </w:pPr>
          <w:r>
            <w:rPr>
              <w:color w:val="2E74B5" w:themeColor="accent1" w:themeShade="BF"/>
              <w:sz w:val="24"/>
              <w:szCs w:val="24"/>
            </w:rPr>
            <w:t>[Company name]</w:t>
          </w:r>
        </w:p>
      </w:docPartBody>
    </w:docPart>
    <w:docPart>
      <w:docPartPr>
        <w:name w:val="D80313A0859B45D7A43DF014945A7749"/>
        <w:category>
          <w:name w:val="General"/>
          <w:gallery w:val="placeholder"/>
        </w:category>
        <w:types>
          <w:type w:val="bbPlcHdr"/>
        </w:types>
        <w:behaviors>
          <w:behavior w:val="content"/>
        </w:behaviors>
        <w:guid w:val="{5A34F309-F148-42F2-A047-8E3456AD926F}"/>
      </w:docPartPr>
      <w:docPartBody>
        <w:p w:rsidR="002C7942" w:rsidRDefault="001E3EB2" w:rsidP="001E3EB2">
          <w:pPr>
            <w:pStyle w:val="D80313A0859B45D7A43DF014945A7749"/>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ource Sans Pro">
    <w:altName w:val="Cambria Math"/>
    <w:charset w:val="00"/>
    <w:family w:val="auto"/>
    <w:pitch w:val="variable"/>
    <w:sig w:usb0="00000001" w:usb1="02000001"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EB2"/>
    <w:rsid w:val="00030214"/>
    <w:rsid w:val="00061914"/>
    <w:rsid w:val="001747D7"/>
    <w:rsid w:val="001E3EB2"/>
    <w:rsid w:val="002C7942"/>
    <w:rsid w:val="00885931"/>
    <w:rsid w:val="00AA51A1"/>
    <w:rsid w:val="00CA52E6"/>
    <w:rsid w:val="00EA5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B8E90AC8EA45709C60A62E0E1BD992">
    <w:name w:val="97B8E90AC8EA45709C60A62E0E1BD992"/>
    <w:rsid w:val="001E3EB2"/>
  </w:style>
  <w:style w:type="paragraph" w:customStyle="1" w:styleId="F1BE3919F4E94C2C8775E12E4494005A">
    <w:name w:val="F1BE3919F4E94C2C8775E12E4494005A"/>
    <w:rsid w:val="001E3EB2"/>
  </w:style>
  <w:style w:type="paragraph" w:customStyle="1" w:styleId="8CBFBA8638204AC294B465A4E21AFF8F">
    <w:name w:val="8CBFBA8638204AC294B465A4E21AFF8F"/>
    <w:rsid w:val="001E3EB2"/>
  </w:style>
  <w:style w:type="paragraph" w:customStyle="1" w:styleId="15AC67FE099B418EA25013568647738D">
    <w:name w:val="15AC67FE099B418EA25013568647738D"/>
    <w:rsid w:val="001E3EB2"/>
  </w:style>
  <w:style w:type="paragraph" w:customStyle="1" w:styleId="D80313A0859B45D7A43DF014945A7749">
    <w:name w:val="D80313A0859B45D7A43DF014945A7749"/>
    <w:rsid w:val="001E3EB2"/>
  </w:style>
  <w:style w:type="paragraph" w:customStyle="1" w:styleId="EC8FA0BA76A5437EA881B74B2F979E6B">
    <w:name w:val="EC8FA0BA76A5437EA881B74B2F979E6B"/>
    <w:rsid w:val="001E3EB2"/>
  </w:style>
  <w:style w:type="paragraph" w:customStyle="1" w:styleId="A64BAB81730E4F348FF05CEBCF91499E">
    <w:name w:val="A64BAB81730E4F348FF05CEBCF91499E"/>
    <w:rsid w:val="001E3EB2"/>
  </w:style>
  <w:style w:type="paragraph" w:customStyle="1" w:styleId="1BF557E0C40F43E2886B95AA9A522432">
    <w:name w:val="1BF557E0C40F43E2886B95AA9A522432"/>
    <w:rsid w:val="001E3E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2018-08-01T00:00:00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3f09c3df709400db2417a7161762d62 xmlns="4ffa91fb-a0ff-4ac5-b2db-65c790d184a4">
      <Terms xmlns="http://schemas.microsoft.com/office/infopath/2007/PartnerControls"/>
    </e3f09c3df709400db2417a7161762d62>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2018-01-04T20:21:32+00:00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5.xml><?xml version="1.0" encoding="utf-8"?>
<ct:contentTypeSchema xmlns:ct="http://schemas.microsoft.com/office/2006/metadata/contentType" xmlns:ma="http://schemas.microsoft.com/office/2006/metadata/properties/metaAttributes" ct:_="" ma:_="" ma:contentTypeName="Document" ma:contentTypeID="0x0101004830BAA479F80D40AEEA3AD90FFBAA7A" ma:contentTypeVersion="24" ma:contentTypeDescription="Create a new document." ma:contentTypeScope="" ma:versionID="01301de7bdcaf527d41d2db19eb753cc">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252d68ca-943d-46be-915c-eaec45dd38ca" xmlns:ns6="5a05c218-a98f-4ebf-a757-9610dd9530d2" targetNamespace="http://schemas.microsoft.com/office/2006/metadata/properties" ma:root="true" ma:fieldsID="fd3245fdc9372ff951ae62bf43a0149b" ns1:_="" ns2:_="" ns3:_="" ns4:_="" ns5:_="" ns6:_="">
    <xsd:import namespace="http://schemas.microsoft.com/sharepoint/v3"/>
    <xsd:import namespace="4ffa91fb-a0ff-4ac5-b2db-65c790d184a4"/>
    <xsd:import namespace="http://schemas.microsoft.com/sharepoint.v3"/>
    <xsd:import namespace="http://schemas.microsoft.com/sharepoint/v3/fields"/>
    <xsd:import namespace="252d68ca-943d-46be-915c-eaec45dd38ca"/>
    <xsd:import namespace="5a05c218-a98f-4ebf-a757-9610dd9530d2"/>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2:e3f09c3df709400db2417a7161762d62" minOccurs="0"/>
                <xsd:element ref="ns5:SharedWithUsers" minOccurs="0"/>
                <xsd:element ref="ns5:SharingHintHash" minOccurs="0"/>
                <xsd:element ref="ns5:SharedWithDetails" minOccurs="0"/>
                <xsd:element ref="ns6:MediaServiceMetadata" minOccurs="0"/>
                <xsd:element ref="ns6: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738cf3bc-ac9e-4b41-84f3-67fb2dd2d565}" ma:internalName="TaxCatchAllLabel" ma:readOnly="true" ma:showField="CatchAllDataLabel" ma:web="87b93111-45fc-4200-b3fe-daede21e656b">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738cf3bc-ac9e-4b41-84f3-67fb2dd2d565}" ma:internalName="TaxCatchAll" ma:showField="CatchAllData" ma:web="87b93111-45fc-4200-b3fe-daede21e656b">
      <xsd:complexType>
        <xsd:complexContent>
          <xsd:extension base="dms:MultiChoiceLookup">
            <xsd:sequence>
              <xsd:element name="Value" type="dms:Lookup" maxOccurs="unbounded" minOccurs="0" nillable="true"/>
            </xsd:sequence>
          </xsd:extension>
        </xsd:complexContent>
      </xsd:complexType>
    </xsd:element>
    <xsd:element name="e3f09c3df709400db2417a7161762d62" ma:index="28"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2d68ca-943d-46be-915c-eaec45dd38ca" elementFormDefault="qualified">
    <xsd:import namespace="http://schemas.microsoft.com/office/2006/documentManagement/types"/>
    <xsd:import namespace="http://schemas.microsoft.com/office/infopath/2007/PartnerControls"/>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0" nillable="true" ma:displayName="Sharing Hint Hash" ma:internalName="SharingHintHash" ma:readOnly="true">
      <xsd:simpleType>
        <xsd:restriction base="dms:Text"/>
      </xsd:simple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05c218-a98f-4ebf-a757-9610dd9530d2" elementFormDefault="qualified">
    <xsd:import namespace="http://schemas.microsoft.com/office/2006/documentManagement/types"/>
    <xsd:import namespace="http://schemas.microsoft.com/office/infopath/2007/PartnerControls"/>
    <xsd:element name="MediaServiceMetadata" ma:index="32" nillable="true" ma:displayName="MediaServiceMetadata" ma:description="" ma:hidden="true" ma:internalName="MediaServiceMetadata" ma:readOnly="true">
      <xsd:simpleType>
        <xsd:restriction base="dms:Note"/>
      </xsd:simpleType>
    </xsd:element>
    <xsd:element name="MediaServiceFastMetadata" ma:index="3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D388C2-087E-4858-B3F3-C0992A3223DF}">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s>
</ds:datastoreItem>
</file>

<file path=customXml/itemProps3.xml><?xml version="1.0" encoding="utf-8"?>
<ds:datastoreItem xmlns:ds="http://schemas.openxmlformats.org/officeDocument/2006/customXml" ds:itemID="{23B5139A-30D8-4DFA-A9D1-1F1D45B574B3}">
  <ds:schemaRefs>
    <ds:schemaRef ds:uri="http://schemas.microsoft.com/sharepoint/v3/contenttype/forms"/>
  </ds:schemaRefs>
</ds:datastoreItem>
</file>

<file path=customXml/itemProps4.xml><?xml version="1.0" encoding="utf-8"?>
<ds:datastoreItem xmlns:ds="http://schemas.openxmlformats.org/officeDocument/2006/customXml" ds:itemID="{E79EC531-134F-4109-A889-5467717137CD}">
  <ds:schemaRefs>
    <ds:schemaRef ds:uri="Microsoft.SharePoint.Taxonomy.ContentTypeSync"/>
  </ds:schemaRefs>
</ds:datastoreItem>
</file>

<file path=customXml/itemProps5.xml><?xml version="1.0" encoding="utf-8"?>
<ds:datastoreItem xmlns:ds="http://schemas.openxmlformats.org/officeDocument/2006/customXml" ds:itemID="{A9B0FA5B-F912-4730-9613-CE98BEF837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252d68ca-943d-46be-915c-eaec45dd38ca"/>
    <ds:schemaRef ds:uri="5a05c218-a98f-4ebf-a757-9610dd953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5308470-3E3D-4164-9BC5-38F456EA5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User Guide for         E-Enterprise Partners</vt:lpstr>
    </vt:vector>
  </TitlesOfParts>
  <Company>E-Enterprise Portal</Company>
  <LinksUpToDate>false</LinksUpToDate>
  <CharactersWithSpaces>16586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for         E-Enterprise Partners</dc:title>
  <dc:subject/>
  <dc:creator>Solorzano, Nancy</dc:creator>
  <cp:keywords/>
  <dc:description/>
  <cp:lastModifiedBy>Solorzano, Nancy </cp:lastModifiedBy>
  <cp:revision>3</cp:revision>
  <dcterms:created xsi:type="dcterms:W3CDTF">2018-10-01T22:45:00Z</dcterms:created>
  <dcterms:modified xsi:type="dcterms:W3CDTF">2018-10-01T23:12:00Z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0x0101004830BAA479F80D40AEEA3AD90FFBAA7A</vt:lpwstr>
  </property>
  <property fmtid="{D5CDD505-2E9C-101B-9397-08002B2CF9AE}" pid="3" name="TaxKeyword">
    <vt:lpwstr/>
  </property>
  <property fmtid="{D5CDD505-2E9C-101B-9397-08002B2CF9AE}" pid="4" name="EPA Subject">
    <vt:lpwstr/>
  </property>
  <property fmtid="{D5CDD505-2E9C-101B-9397-08002B2CF9AE}" pid="5" name="Document Type">
    <vt:lpwstr/>
  </property>
</Properties>
</file>